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AC67" w14:textId="1025B97C" w:rsidR="00034511" w:rsidRDefault="006F7D3C" w:rsidP="004D1758">
      <w:pPr>
        <w:pStyle w:val="2"/>
      </w:pPr>
      <w:r>
        <w:rPr>
          <w:rFonts w:hint="eastAsia"/>
        </w:rPr>
        <w:t>基本操作</w:t>
      </w:r>
      <w:r w:rsidR="004D1758">
        <w:rPr>
          <w:rFonts w:hint="eastAsia"/>
        </w:rPr>
        <w:t>:</w:t>
      </w:r>
    </w:p>
    <w:p w14:paraId="2DF827E3" w14:textId="6F763D3F" w:rsidR="006F7D3C" w:rsidRDefault="006F7D3C">
      <w:r>
        <w:rPr>
          <w:rFonts w:hint="eastAsia"/>
        </w:rPr>
        <w:t>WASD移动</w:t>
      </w:r>
    </w:p>
    <w:p w14:paraId="26187C6B" w14:textId="1101F24F" w:rsidR="00B46663" w:rsidRDefault="00B46663">
      <w:r>
        <w:rPr>
          <w:rFonts w:hint="eastAsia"/>
        </w:rPr>
        <w:t>鼠标跟随</w:t>
      </w:r>
    </w:p>
    <w:p w14:paraId="2EA29545" w14:textId="5FAF7AE0" w:rsidR="006F7D3C" w:rsidRDefault="00903406">
      <w:r>
        <w:rPr>
          <w:rFonts w:hint="eastAsia"/>
        </w:rPr>
        <w:t>TFG</w:t>
      </w:r>
      <w:r w:rsidR="00217972">
        <w:rPr>
          <w:rFonts w:hint="eastAsia"/>
        </w:rPr>
        <w:t>V</w:t>
      </w:r>
      <w:r w:rsidR="006F7D3C">
        <w:rPr>
          <w:rFonts w:hint="eastAsia"/>
        </w:rPr>
        <w:t>使用物品</w:t>
      </w:r>
      <w:r w:rsidR="00B46663">
        <w:rPr>
          <w:rFonts w:hint="eastAsia"/>
        </w:rPr>
        <w:t>（这个关卡没用）</w:t>
      </w:r>
    </w:p>
    <w:p w14:paraId="1D129C8B" w14:textId="2877ABDD" w:rsidR="006F7D3C" w:rsidRDefault="006F7D3C">
      <w:r>
        <w:rPr>
          <w:rFonts w:hint="eastAsia"/>
        </w:rPr>
        <w:t>E</w:t>
      </w:r>
      <w:r w:rsidR="00FF3B45">
        <w:rPr>
          <w:rFonts w:hint="eastAsia"/>
        </w:rPr>
        <w:t>与场景物品交互</w:t>
      </w:r>
    </w:p>
    <w:p w14:paraId="4DAD79EF" w14:textId="4916AEA3" w:rsidR="006F7D3C" w:rsidRDefault="006F7D3C">
      <w:r>
        <w:t>S</w:t>
      </w:r>
      <w:r>
        <w:rPr>
          <w:rFonts w:hint="eastAsia"/>
        </w:rPr>
        <w:t>hift冲刺</w:t>
      </w:r>
    </w:p>
    <w:p w14:paraId="39088C9A" w14:textId="53BADBB2" w:rsidR="006F7D3C" w:rsidRDefault="00903406">
      <w:r>
        <w:rPr>
          <w:rFonts w:hint="eastAsia"/>
        </w:rPr>
        <w:t>Q结束对话</w:t>
      </w:r>
    </w:p>
    <w:p w14:paraId="428B16A1" w14:textId="427D2229" w:rsidR="009F20ED" w:rsidRDefault="009F20ED"/>
    <w:p w14:paraId="5594628C" w14:textId="3B4D6D2F" w:rsidR="009F20ED" w:rsidRDefault="009F20ED" w:rsidP="004D1758">
      <w:pPr>
        <w:pStyle w:val="2"/>
      </w:pPr>
      <w:r>
        <w:rPr>
          <w:rFonts w:hint="eastAsia"/>
        </w:rPr>
        <w:t>游戏中需要实现的部分效果：</w:t>
      </w:r>
    </w:p>
    <w:p w14:paraId="6487EABC" w14:textId="63670C0B" w:rsidR="009F20ED" w:rsidRDefault="00B46663">
      <w:r>
        <w:rPr>
          <w:rFonts w:hint="eastAsia"/>
        </w:rPr>
        <w:t>光源闪烁</w:t>
      </w:r>
    </w:p>
    <w:p w14:paraId="72FE8937" w14:textId="341678B6" w:rsidR="009F20ED" w:rsidRDefault="009F20ED">
      <w:r>
        <w:rPr>
          <w:rFonts w:hint="eastAsia"/>
        </w:rPr>
        <w:t>屏幕震动</w:t>
      </w:r>
      <w:r w:rsidR="00B46663">
        <w:rPr>
          <w:rFonts w:hint="eastAsia"/>
        </w:rPr>
        <w:t>效果</w:t>
      </w:r>
    </w:p>
    <w:p w14:paraId="29726311" w14:textId="77777777" w:rsidR="004D1758" w:rsidRDefault="009F20ED">
      <w:r>
        <w:rPr>
          <w:rFonts w:hint="eastAsia"/>
        </w:rPr>
        <w:t>腐烂的墙壁可以被玩家击破。</w:t>
      </w:r>
    </w:p>
    <w:p w14:paraId="1271227C" w14:textId="7EF093C0" w:rsidR="004D1758" w:rsidRDefault="009F20ED">
      <w:r>
        <w:rPr>
          <w:rFonts w:hint="eastAsia"/>
        </w:rPr>
        <w:t>腐烂的墙壁</w:t>
      </w:r>
      <w:r w:rsidR="004D1758">
        <w:rPr>
          <w:rFonts w:hint="eastAsia"/>
        </w:rPr>
        <w:t xml:space="preserve"> </w:t>
      </w:r>
      <w:r>
        <w:rPr>
          <w:rFonts w:hint="eastAsia"/>
        </w:rPr>
        <w:t>和</w:t>
      </w:r>
      <w:r w:rsidR="004D1758">
        <w:rPr>
          <w:rFonts w:hint="eastAsia"/>
        </w:rPr>
        <w:t xml:space="preserve"> </w:t>
      </w:r>
      <w:r>
        <w:rPr>
          <w:rFonts w:hint="eastAsia"/>
        </w:rPr>
        <w:t>普通的墙壁</w:t>
      </w:r>
      <w:r w:rsidR="004D1758">
        <w:t xml:space="preserve"> </w:t>
      </w:r>
      <w:r w:rsidR="00DF3D04">
        <w:rPr>
          <w:rFonts w:hint="eastAsia"/>
        </w:rPr>
        <w:t xml:space="preserve">和 </w:t>
      </w:r>
      <w:r>
        <w:rPr>
          <w:rFonts w:hint="eastAsia"/>
        </w:rPr>
        <w:t>柱子可以被巨虫打破。</w:t>
      </w:r>
    </w:p>
    <w:p w14:paraId="2077C703" w14:textId="244F54B3" w:rsidR="009F20ED" w:rsidRDefault="009F20ED">
      <w:r>
        <w:rPr>
          <w:rFonts w:hint="eastAsia"/>
        </w:rPr>
        <w:t>坚硬的墙壁不可以被破坏。</w:t>
      </w:r>
    </w:p>
    <w:p w14:paraId="34BC6B74" w14:textId="77777777" w:rsidR="004D1758" w:rsidRDefault="004D1758"/>
    <w:p w14:paraId="79275502" w14:textId="1701A97C" w:rsidR="00903406" w:rsidRPr="009F20ED" w:rsidRDefault="004D1758" w:rsidP="004D1758">
      <w:pPr>
        <w:pStyle w:val="2"/>
      </w:pPr>
      <w:r>
        <w:rPr>
          <w:rFonts w:hint="eastAsia"/>
        </w:rPr>
        <w:t>UI设计：</w:t>
      </w:r>
    </w:p>
    <w:p w14:paraId="44143E5B" w14:textId="4B88EBA2" w:rsidR="00303355" w:rsidRDefault="00844F97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A9707" wp14:editId="269BACE0">
                <wp:simplePos x="0" y="0"/>
                <wp:positionH relativeFrom="column">
                  <wp:posOffset>322384</wp:posOffset>
                </wp:positionH>
                <wp:positionV relativeFrom="paragraph">
                  <wp:posOffset>154745</wp:posOffset>
                </wp:positionV>
                <wp:extent cx="381781" cy="404446"/>
                <wp:effectExtent l="38100" t="0" r="18415" b="533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81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1B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25.4pt;margin-top:12.2pt;width:30.05pt;height:31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7C3D3" wp14:editId="497E5DC8">
                <wp:simplePos x="0" y="0"/>
                <wp:positionH relativeFrom="column">
                  <wp:posOffset>3440724</wp:posOffset>
                </wp:positionH>
                <wp:positionV relativeFrom="paragraph">
                  <wp:posOffset>184051</wp:posOffset>
                </wp:positionV>
                <wp:extent cx="586154" cy="550985"/>
                <wp:effectExtent l="0" t="0" r="80645" b="5905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55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9CD8" id="直接箭头连接符 73" o:spid="_x0000_s1026" type="#_x0000_t32" style="position:absolute;left:0;text-align:left;margin-left:270.9pt;margin-top:14.5pt;width:46.15pt;height:4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C3E54D" wp14:editId="1FB23908">
                <wp:simplePos x="0" y="0"/>
                <wp:positionH relativeFrom="column">
                  <wp:posOffset>955432</wp:posOffset>
                </wp:positionH>
                <wp:positionV relativeFrom="paragraph">
                  <wp:posOffset>2739682</wp:posOffset>
                </wp:positionV>
                <wp:extent cx="462524" cy="580292"/>
                <wp:effectExtent l="0" t="38100" r="52070" b="298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524" cy="580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B2AE" id="直接箭头连接符 32" o:spid="_x0000_s1026" type="#_x0000_t32" style="position:absolute;left:0;text-align:left;margin-left:75.25pt;margin-top:215.7pt;width:36.4pt;height:45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0E562" wp14:editId="599D943F">
                <wp:simplePos x="0" y="0"/>
                <wp:positionH relativeFrom="column">
                  <wp:posOffset>4630614</wp:posOffset>
                </wp:positionH>
                <wp:positionV relativeFrom="paragraph">
                  <wp:posOffset>2956560</wp:posOffset>
                </wp:positionV>
                <wp:extent cx="275493" cy="357554"/>
                <wp:effectExtent l="0" t="38100" r="48895" b="234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3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21E0" id="直接箭头连接符 74" o:spid="_x0000_s1026" type="#_x0000_t32" style="position:absolute;left:0;text-align:left;margin-left:364.6pt;margin-top:232.8pt;width:21.7pt;height:28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D0684" wp14:editId="55FD2C9B">
                <wp:simplePos x="0" y="0"/>
                <wp:positionH relativeFrom="column">
                  <wp:posOffset>1213289</wp:posOffset>
                </wp:positionH>
                <wp:positionV relativeFrom="paragraph">
                  <wp:posOffset>2516554</wp:posOffset>
                </wp:positionV>
                <wp:extent cx="3100168" cy="287215"/>
                <wp:effectExtent l="0" t="0" r="24130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168" cy="28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9A70" w14:textId="5037CC64" w:rsidR="008027C8" w:rsidRPr="00FF3B45" w:rsidRDefault="008027C8" w:rsidP="003033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color w:val="000000" w:themeColor="text1"/>
                              </w:rPr>
                              <w:t>AAA:我们要做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一款游戏了！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0684" id="矩形 31" o:spid="_x0000_s1026" style="position:absolute;left:0;text-align:left;margin-left:95.55pt;margin-top:198.15pt;width:244.1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" fillcolor="white [3212]" strokecolor="#1f3763 [1604]" strokeweight="1pt">
                <v:stroke dashstyle="1 1"/>
                <v:textbox>
                  <w:txbxContent>
                    <w:p w14:paraId="2B459A70" w14:textId="5037CC64" w:rsidR="008027C8" w:rsidRPr="00FF3B45" w:rsidRDefault="008027C8" w:rsidP="003033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color w:val="000000" w:themeColor="text1"/>
                        </w:rPr>
                        <w:t>AAA:我们要做</w:t>
                      </w:r>
                      <w:r w:rsidRPr="00FF3B45">
                        <w:rPr>
                          <w:rFonts w:hint="eastAsia"/>
                          <w:color w:val="000000" w:themeColor="text1"/>
                        </w:rPr>
                        <w:t>一款游戏了！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907FE" wp14:editId="27C20329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CD0F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3" o:spid="_x0000_s1026" type="#_x0000_t6" style="position:absolute;left:0;text-align:left;margin-left:37.45pt;margin-top:51.7pt;width:6.95pt;height: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ru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e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PfC67s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9C206" wp14:editId="229547E2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773A" id="矩形 26" o:spid="_x0000_s1026" style="position:absolute;left:0;text-align:left;margin-left:44.25pt;margin-top:51.65pt;width:36.8pt;height: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FXobaC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36B90" wp14:editId="3C725193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4C58F" id="矩形 17" o:spid="_x0000_s1026" style="position:absolute;left:0;text-align:left;margin-left:39.5pt;margin-top:42.05pt;width:41.15pt;height: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03B37" wp14:editId="4C6FF58C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EEE1" id="直角三角形 20" o:spid="_x0000_s1026" type="#_x0000_t6" style="position:absolute;left:0;text-align:left;margin-left:32.7pt;margin-top:42.05pt;width:6.95pt;height: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" fillcolor="red" stroked="f" strokeweight="1pt"/>
            </w:pict>
          </mc:Fallback>
        </mc:AlternateContent>
      </w:r>
      <w:r w:rsidR="00303355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7E6AB152" wp14:editId="35D0BAB6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16" name="图形 1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C5189" wp14:editId="6700D3ED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B4269" id="椭圆 15" o:spid="_x0000_s1026" style="position:absolute;left:0;text-align:left;margin-left:2.4pt;margin-top:40.2pt;width:30.6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fG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hW93Qol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vLXnxp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F1F2A" wp14:editId="12E22B73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AAE33" w14:textId="224CF4A2" w:rsidR="008027C8" w:rsidRDefault="008027C8" w:rsidP="00217972">
                            <w:r>
                              <w:t>T</w:t>
                            </w:r>
                          </w:p>
                          <w:p w14:paraId="7D519EC6" w14:textId="4D903F60" w:rsidR="008027C8" w:rsidRPr="00217972" w:rsidRDefault="008027C8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F1F2A" id="椭圆 4" o:spid="_x0000_s1027" style="position:absolute;left:0;text-align:left;margin-left:380.4pt;margin-top:210.6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VxlwIAAH0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0F0AAE33" w14:textId="224CF4A2" w:rsidR="008027C8" w:rsidRDefault="008027C8" w:rsidP="00217972">
                      <w:r>
                        <w:t>T</w:t>
                      </w:r>
                    </w:p>
                    <w:p w14:paraId="7D519EC6" w14:textId="4D903F60" w:rsidR="008027C8" w:rsidRPr="00217972" w:rsidRDefault="008027C8" w:rsidP="0021797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9630A" wp14:editId="23397B42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BB90" w14:textId="77777777" w:rsidR="008027C8" w:rsidRPr="00ED5723" w:rsidRDefault="008027C8" w:rsidP="0030335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9630A" id="矩形 9" o:spid="_x0000_s1028" style="position:absolute;left:0;text-align:left;margin-left:306.6pt;margin-top:46.2pt;width:92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" fillcolor="#e7e6e6 [3214]" strokecolor="#1f3763 [1604]" strokeweight="1pt">
                <v:stroke dashstyle="1 1"/>
                <v:textbox>
                  <w:txbxContent>
                    <w:p w14:paraId="19DCBB90" w14:textId="77777777" w:rsidR="008027C8" w:rsidRPr="00ED5723" w:rsidRDefault="008027C8" w:rsidP="00303355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A59EE" wp14:editId="2C990030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6DE9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90DAE" wp14:editId="22D97750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A539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GBTY&#10;7dcBAADO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80F1F" wp14:editId="38A26365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12EF" w14:textId="5C1FE3E0" w:rsidR="008027C8" w:rsidRDefault="008027C8" w:rsidP="00217972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80F1F" id="椭圆 2" o:spid="_x0000_s1029" style="position:absolute;left:0;text-align:left;margin-left:390.6pt;margin-top:199.2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2A2F12EF" w14:textId="5C1FE3E0" w:rsidR="008027C8" w:rsidRDefault="008027C8" w:rsidP="00217972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B0078" wp14:editId="5B03B86F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A79E8" w14:textId="7AED5A1B" w:rsidR="008027C8" w:rsidRPr="00217972" w:rsidRDefault="008027C8" w:rsidP="0021797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B0078" id="椭圆 5" o:spid="_x0000_s1030" style="position:absolute;left:0;text-align:left;margin-left:391.2pt;margin-top:222pt;width: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655A79E8" w14:textId="7AED5A1B" w:rsidR="008027C8" w:rsidRPr="00217972" w:rsidRDefault="008027C8" w:rsidP="00217972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33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9D745" wp14:editId="0ED9C053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9FE33" w14:textId="52B3E2CE" w:rsidR="008027C8" w:rsidRDefault="008027C8" w:rsidP="002179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9D745" id="椭圆 3" o:spid="_x0000_s1031" style="position:absolute;left:0;text-align:left;margin-left:-39.2pt;margin-top:210pt;width:12pt;height:12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" fillcolor="white [3212]" strokecolor="#1f3763 [1604]" strokeweight="1pt">
                <v:stroke joinstyle="miter"/>
                <v:textbox>
                  <w:txbxContent>
                    <w:p w14:paraId="1F39FE33" w14:textId="52B3E2CE" w:rsidR="008027C8" w:rsidRDefault="008027C8" w:rsidP="002179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3355">
        <w:rPr>
          <w:rFonts w:hint="eastAsia"/>
        </w:rPr>
        <w:t xml:space="preserve"> </w:t>
      </w:r>
      <w:r w:rsidR="00303355">
        <w:t xml:space="preserve"> </w:t>
      </w:r>
      <w:r w:rsidR="004D1758">
        <w:tab/>
      </w:r>
      <w:r w:rsidR="004D1758">
        <w:tab/>
      </w:r>
      <w:r w:rsidR="004D1758">
        <w:tab/>
      </w:r>
      <w:r w:rsidR="00217972">
        <w:rPr>
          <w:rFonts w:hint="eastAsia"/>
        </w:rPr>
        <w:t>//角色头像</w:t>
      </w:r>
      <w:r w:rsidR="00303355">
        <w:t xml:space="preserve">  </w:t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 w:rsidR="006C1C5F">
        <w:tab/>
      </w:r>
      <w:r>
        <w:tab/>
      </w:r>
      <w:r w:rsidR="007D6830">
        <w:t xml:space="preserve"> </w:t>
      </w:r>
      <w:r w:rsidR="00303355">
        <w:rPr>
          <w:rFonts w:hint="eastAsia"/>
        </w:rPr>
        <w:t>//只有提示时会出现</w:t>
      </w:r>
      <w:r>
        <w:rPr>
          <w:rFonts w:hint="eastAsia"/>
        </w:rPr>
        <w:t>，10s后消失</w:t>
      </w:r>
    </w:p>
    <w:p w14:paraId="712C1381" w14:textId="0C279E6D" w:rsidR="00DF3D04" w:rsidRDefault="00CF6383" w:rsidP="003033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FB17866" wp14:editId="4143B23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5478780" cy="2750820"/>
                <wp:effectExtent l="0" t="0" r="26670" b="1143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3756" id="矩形 1" o:spid="_x0000_s1026" style="position:absolute;left:0;text-align:left;margin-left:0;margin-top:10.8pt;width:431.4pt;height:216.6pt;z-index:2516541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" fillcolor="white [3212]" strokecolor="black [3213]" strokeweight="1pt">
                <w10:wrap type="square" anchorx="margin"/>
              </v:rect>
            </w:pict>
          </mc:Fallback>
        </mc:AlternateContent>
      </w:r>
    </w:p>
    <w:p w14:paraId="608C9471" w14:textId="77777777" w:rsidR="00DF3D04" w:rsidRPr="00303355" w:rsidRDefault="00DF3D04" w:rsidP="00DF3D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//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第一类对话以字幕形式直接输出，无对话框，5s后消失</w:t>
      </w:r>
      <w:r>
        <w:rPr>
          <w:shd w:val="pct15" w:color="auto" w:fill="FFFFFF"/>
        </w:rPr>
        <w:t xml:space="preserve">         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//物品栏</w:t>
      </w:r>
    </w:p>
    <w:p w14:paraId="53E05793" w14:textId="77777777" w:rsidR="00DF3D04" w:rsidRPr="00DF3D04" w:rsidRDefault="00DF3D04" w:rsidP="00303355"/>
    <w:p w14:paraId="6C5E54D3" w14:textId="629F5B0A" w:rsidR="00DF3D04" w:rsidRPr="00DF3D04" w:rsidRDefault="00DF3D04" w:rsidP="00DF3D04">
      <w:r w:rsidRPr="00303355">
        <w:rPr>
          <w:rFonts w:hint="eastAsia"/>
          <w:noProof/>
          <w:shd w:val="pct15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E90973" wp14:editId="7C1C8912">
                <wp:simplePos x="0" y="0"/>
                <wp:positionH relativeFrom="column">
                  <wp:posOffset>-116840</wp:posOffset>
                </wp:positionH>
                <wp:positionV relativeFrom="paragraph">
                  <wp:posOffset>326390</wp:posOffset>
                </wp:positionV>
                <wp:extent cx="1300480" cy="2760980"/>
                <wp:effectExtent l="0" t="0" r="13970" b="2032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7609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83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D2CFC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炫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酷的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图）</w:t>
                            </w:r>
                          </w:p>
                          <w:p w14:paraId="4A937F3C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游戏名</w:t>
                            </w:r>
                          </w:p>
                          <w:p w14:paraId="178509C6" w14:textId="77777777" w:rsidR="008027C8" w:rsidRDefault="008027C8" w:rsidP="00DF3D04"/>
                          <w:p w14:paraId="65D4B6C3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继续游戏</w:t>
                            </w:r>
                          </w:p>
                          <w:p w14:paraId="2C743BC5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存档</w:t>
                            </w:r>
                          </w:p>
                          <w:p w14:paraId="0225C1BF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读档</w:t>
                            </w:r>
                          </w:p>
                          <w:p w14:paraId="7D86734E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退出游戏</w:t>
                            </w:r>
                          </w:p>
                          <w:p w14:paraId="2A027D03" w14:textId="77777777" w:rsidR="008027C8" w:rsidRDefault="008027C8" w:rsidP="00DF3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  <w:p w14:paraId="3C82A871" w14:textId="77777777" w:rsidR="008027C8" w:rsidRDefault="008027C8" w:rsidP="00DF3D04">
                            <w:pPr>
                              <w:jc w:val="center"/>
                            </w:pPr>
                          </w:p>
                          <w:p w14:paraId="7B84D468" w14:textId="77777777" w:rsidR="008027C8" w:rsidRDefault="008027C8" w:rsidP="00DF3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0973" id="矩形 68" o:spid="_x0000_s1032" style="position:absolute;left:0;text-align:left;margin-left:-9.2pt;margin-top:25.7pt;width:102.4pt;height:217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" fillcolor="#a5a5a5 [3206]" strokecolor="#525252 [1606]" strokeweight="1pt">
                <v:fill opacity="54484f"/>
                <v:textbox>
                  <w:txbxContent>
                    <w:p w14:paraId="0D5D2CFC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（很</w:t>
                      </w:r>
                      <w:proofErr w:type="gramStart"/>
                      <w:r>
                        <w:rPr>
                          <w:rFonts w:hint="eastAsia"/>
                        </w:rPr>
                        <w:t>炫</w:t>
                      </w:r>
                      <w:proofErr w:type="gramEnd"/>
                      <w:r>
                        <w:rPr>
                          <w:rFonts w:hint="eastAsia"/>
                        </w:rPr>
                        <w:t>酷的</w:t>
                      </w:r>
                      <w:proofErr w:type="gramStart"/>
                      <w:r>
                        <w:rPr>
                          <w:rFonts w:hint="eastAsia"/>
                        </w:rPr>
                        <w:t>的</w:t>
                      </w:r>
                      <w:proofErr w:type="gramEnd"/>
                      <w:r>
                        <w:rPr>
                          <w:rFonts w:hint="eastAsia"/>
                        </w:rPr>
                        <w:t>图）</w:t>
                      </w:r>
                    </w:p>
                    <w:p w14:paraId="4A937F3C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游戏名</w:t>
                      </w:r>
                    </w:p>
                    <w:p w14:paraId="178509C6" w14:textId="77777777" w:rsidR="008027C8" w:rsidRDefault="008027C8" w:rsidP="00DF3D04"/>
                    <w:p w14:paraId="65D4B6C3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继续游戏</w:t>
                      </w:r>
                    </w:p>
                    <w:p w14:paraId="2C743BC5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存档</w:t>
                      </w:r>
                    </w:p>
                    <w:p w14:paraId="0225C1BF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读档</w:t>
                      </w:r>
                    </w:p>
                    <w:p w14:paraId="7D86734E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退出游戏</w:t>
                      </w:r>
                    </w:p>
                    <w:p w14:paraId="2A027D03" w14:textId="77777777" w:rsidR="008027C8" w:rsidRDefault="008027C8" w:rsidP="00DF3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  <w:p w14:paraId="3C82A871" w14:textId="77777777" w:rsidR="008027C8" w:rsidRDefault="008027C8" w:rsidP="00DF3D04">
                      <w:pPr>
                        <w:jc w:val="center"/>
                      </w:pPr>
                    </w:p>
                    <w:p w14:paraId="7B84D468" w14:textId="77777777" w:rsidR="008027C8" w:rsidRDefault="008027C8" w:rsidP="00DF3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360F6" wp14:editId="7B6BAD15">
                <wp:simplePos x="0" y="0"/>
                <wp:positionH relativeFrom="column">
                  <wp:posOffset>-116840</wp:posOffset>
                </wp:positionH>
                <wp:positionV relativeFrom="paragraph">
                  <wp:posOffset>336550</wp:posOffset>
                </wp:positionV>
                <wp:extent cx="5478780" cy="2750820"/>
                <wp:effectExtent l="0" t="0" r="26670" b="1143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6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BD7C" id="矩形 67" o:spid="_x0000_s1026" style="position:absolute;left:0;text-align:left;margin-left:-9.2pt;margin-top:26.5pt;width:431.4pt;height:216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" fillcolor="#a5a5a5 [3206]" strokecolor="#525252 [1606]" strokeweight="1pt">
                <v:fill opacity="30069f"/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DBF83C" wp14:editId="4DCF0E81">
                <wp:simplePos x="0" y="0"/>
                <wp:positionH relativeFrom="column">
                  <wp:posOffset>475715</wp:posOffset>
                </wp:positionH>
                <wp:positionV relativeFrom="paragraph">
                  <wp:posOffset>656389</wp:posOffset>
                </wp:positionV>
                <wp:extent cx="88265" cy="63500"/>
                <wp:effectExtent l="0" t="0" r="6985" b="0"/>
                <wp:wrapNone/>
                <wp:docPr id="53" name="直角三角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917A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3" o:spid="_x0000_s1026" type="#_x0000_t6" style="position:absolute;left:0;text-align:left;margin-left:37.45pt;margin-top:51.7pt;width:6.95pt;height: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6C5CAF" wp14:editId="272C55AE">
                <wp:simplePos x="0" y="0"/>
                <wp:positionH relativeFrom="column">
                  <wp:posOffset>562232</wp:posOffset>
                </wp:positionH>
                <wp:positionV relativeFrom="paragraph">
                  <wp:posOffset>656144</wp:posOffset>
                </wp:positionV>
                <wp:extent cx="467498" cy="63501"/>
                <wp:effectExtent l="0" t="0" r="889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98" cy="6350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95FEB" id="矩形 54" o:spid="_x0000_s1026" style="position:absolute;left:0;text-align:left;margin-left:44.25pt;margin-top:51.65pt;width:36.8pt;height: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" fillcolor="#9cc2e5 [1944]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FBF36" wp14:editId="24B77401">
                <wp:simplePos x="0" y="0"/>
                <wp:positionH relativeFrom="column">
                  <wp:posOffset>501650</wp:posOffset>
                </wp:positionH>
                <wp:positionV relativeFrom="paragraph">
                  <wp:posOffset>534035</wp:posOffset>
                </wp:positionV>
                <wp:extent cx="522605" cy="63500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8DAD" id="矩形 55" o:spid="_x0000_s1026" style="position:absolute;left:0;text-align:left;margin-left:39.5pt;margin-top:42.05pt;width:41.15pt;height: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EA07BB" wp14:editId="293761B5">
                <wp:simplePos x="0" y="0"/>
                <wp:positionH relativeFrom="column">
                  <wp:posOffset>415067</wp:posOffset>
                </wp:positionH>
                <wp:positionV relativeFrom="paragraph">
                  <wp:posOffset>534035</wp:posOffset>
                </wp:positionV>
                <wp:extent cx="88265" cy="63500"/>
                <wp:effectExtent l="0" t="0" r="6985" b="0"/>
                <wp:wrapNone/>
                <wp:docPr id="56" name="直角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CD8F" id="直角三角形 56" o:spid="_x0000_s1026" type="#_x0000_t6" style="position:absolute;left:0;text-align:left;margin-left:32.7pt;margin-top:42.05pt;width:6.95pt;height: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" fillcolor="red" stroked="f" strokeweight="1pt"/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w:drawing>
          <wp:anchor distT="0" distB="0" distL="114300" distR="114300" simplePos="0" relativeHeight="251726848" behindDoc="0" locked="0" layoutInCell="1" allowOverlap="1" wp14:anchorId="4CAC2F40" wp14:editId="049D8392">
            <wp:simplePos x="0" y="0"/>
            <wp:positionH relativeFrom="margin">
              <wp:posOffset>7620</wp:posOffset>
            </wp:positionH>
            <wp:positionV relativeFrom="paragraph">
              <wp:posOffset>464820</wp:posOffset>
            </wp:positionV>
            <wp:extent cx="419100" cy="419100"/>
            <wp:effectExtent l="0" t="0" r="0" b="0"/>
            <wp:wrapSquare wrapText="bothSides"/>
            <wp:docPr id="66" name="图形 66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D18EF" wp14:editId="3C4258B3">
                <wp:simplePos x="0" y="0"/>
                <wp:positionH relativeFrom="column">
                  <wp:posOffset>30480</wp:posOffset>
                </wp:positionH>
                <wp:positionV relativeFrom="paragraph">
                  <wp:posOffset>510540</wp:posOffset>
                </wp:positionV>
                <wp:extent cx="388620" cy="388620"/>
                <wp:effectExtent l="0" t="0" r="11430" b="1143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90591" id="椭圆 57" o:spid="_x0000_s1026" style="position:absolute;left:0;text-align:left;margin-left:2.4pt;margin-top:40.2pt;width:30.6pt;height:3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5196A1" wp14:editId="4D0C82E4">
                <wp:simplePos x="0" y="0"/>
                <wp:positionH relativeFrom="column">
                  <wp:posOffset>4831080</wp:posOffset>
                </wp:positionH>
                <wp:positionV relativeFrom="paragraph">
                  <wp:posOffset>2674620</wp:posOffset>
                </wp:positionV>
                <wp:extent cx="152400" cy="152400"/>
                <wp:effectExtent l="0" t="0" r="19050" b="1905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5D348" id="椭圆 58" o:spid="_x0000_s1026" style="position:absolute;left:0;text-align:left;margin-left:380.4pt;margin-top:210.6pt;width:12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64DF3" wp14:editId="30E95D69">
                <wp:simplePos x="0" y="0"/>
                <wp:positionH relativeFrom="column">
                  <wp:posOffset>3893820</wp:posOffset>
                </wp:positionH>
                <wp:positionV relativeFrom="paragraph">
                  <wp:posOffset>586740</wp:posOffset>
                </wp:positionV>
                <wp:extent cx="1173480" cy="419100"/>
                <wp:effectExtent l="0" t="0" r="2667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5A66C" w14:textId="77777777" w:rsidR="008027C8" w:rsidRPr="00ED5723" w:rsidRDefault="008027C8" w:rsidP="00DF3D0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D572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ED5723">
                              <w:rPr>
                                <w:color w:val="FF0000"/>
                              </w:rPr>
                              <w:t>操作提示)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64DF3" id="矩形 59" o:spid="_x0000_s1033" style="position:absolute;left:0;text-align:left;margin-left:306.6pt;margin-top:46.2pt;width:92.4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" fillcolor="#e7e6e6 [3214]" strokecolor="#1f3763 [1604]" strokeweight="1pt">
                <v:stroke dashstyle="1 1"/>
                <v:textbox>
                  <w:txbxContent>
                    <w:p w14:paraId="31D5A66C" w14:textId="77777777" w:rsidR="008027C8" w:rsidRPr="00ED5723" w:rsidRDefault="008027C8" w:rsidP="00DF3D04">
                      <w:pPr>
                        <w:jc w:val="center"/>
                        <w:rPr>
                          <w:color w:val="FF0000"/>
                        </w:rPr>
                      </w:pPr>
                      <w:r w:rsidRPr="00ED572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ED5723">
                        <w:rPr>
                          <w:color w:val="FF0000"/>
                        </w:rPr>
                        <w:t>操作提示)</w:t>
                      </w:r>
                    </w:p>
                  </w:txbxContent>
                </v:textbox>
              </v:rect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161FC" wp14:editId="4708B60C">
                <wp:simplePos x="0" y="0"/>
                <wp:positionH relativeFrom="margin">
                  <wp:posOffset>4838700</wp:posOffset>
                </wp:positionH>
                <wp:positionV relativeFrom="paragraph">
                  <wp:posOffset>2560320</wp:posOffset>
                </wp:positionV>
                <wp:extent cx="434340" cy="388620"/>
                <wp:effectExtent l="0" t="0" r="22860" b="304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CE06" id="直接连接符 60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01.6pt" to="415.2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CB85C" wp14:editId="18797EA3">
                <wp:simplePos x="0" y="0"/>
                <wp:positionH relativeFrom="column">
                  <wp:posOffset>4846320</wp:posOffset>
                </wp:positionH>
                <wp:positionV relativeFrom="paragraph">
                  <wp:posOffset>2552700</wp:posOffset>
                </wp:positionV>
                <wp:extent cx="373380" cy="388620"/>
                <wp:effectExtent l="0" t="0" r="26670" b="3048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D3D8" id="直接连接符 61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01pt" to="411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FBE532" wp14:editId="6594688F">
                <wp:simplePos x="0" y="0"/>
                <wp:positionH relativeFrom="column">
                  <wp:posOffset>4960620</wp:posOffset>
                </wp:positionH>
                <wp:positionV relativeFrom="paragraph">
                  <wp:posOffset>2529840</wp:posOffset>
                </wp:positionV>
                <wp:extent cx="152400" cy="152400"/>
                <wp:effectExtent l="0" t="0" r="1905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5DF446" id="椭圆 62" o:spid="_x0000_s1026" style="position:absolute;left:0;text-align:left;margin-left:390.6pt;margin-top:199.2pt;width:12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xJ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E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C1509" wp14:editId="783FC100">
                <wp:simplePos x="0" y="0"/>
                <wp:positionH relativeFrom="column">
                  <wp:posOffset>4968240</wp:posOffset>
                </wp:positionH>
                <wp:positionV relativeFrom="paragraph">
                  <wp:posOffset>2819400</wp:posOffset>
                </wp:positionV>
                <wp:extent cx="152400" cy="152400"/>
                <wp:effectExtent l="0" t="0" r="19050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85667" id="椭圆 63" o:spid="_x0000_s1026" style="position:absolute;left:0;text-align:left;margin-left:391.2pt;margin-top:222pt;width:12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" fillcolor="white [3212]" strokecolor="#1f3763 [1604]" strokeweight="1pt">
                <v:stroke joinstyle="miter"/>
              </v:oval>
            </w:pict>
          </mc:Fallback>
        </mc:AlternateContent>
      </w:r>
      <w:r w:rsidRPr="0030335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DC08D2" wp14:editId="544B48D0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152400" cy="152400"/>
                <wp:effectExtent l="0" t="0" r="19050" b="1905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65FFC" id="椭圆 64" o:spid="_x0000_s1026" style="position:absolute;left:0;text-align:left;margin-left:-39.2pt;margin-top:210pt;width:12pt;height:12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8DA9E78" w14:textId="15FE1778" w:rsidR="00DF3D04" w:rsidRPr="00DF3D04" w:rsidRDefault="00DF3D04"/>
    <w:p w14:paraId="4FD72112" w14:textId="22F2C84B" w:rsidR="00DF3D04" w:rsidRDefault="00DF3D04"/>
    <w:p w14:paraId="56FA9D97" w14:textId="677C9A78" w:rsidR="00DF3D04" w:rsidRDefault="00DF3D04"/>
    <w:p w14:paraId="323EEE06" w14:textId="333E1C65" w:rsidR="00DF3D04" w:rsidRDefault="00DF3D04"/>
    <w:p w14:paraId="70D41BB7" w14:textId="14383132" w:rsidR="00DF3D04" w:rsidRDefault="00DF3D04"/>
    <w:p w14:paraId="4AC40C6D" w14:textId="5E1D9374" w:rsidR="00DF3D04" w:rsidRDefault="00DF3D04"/>
    <w:p w14:paraId="2FAEAB86" w14:textId="5AF6FA1C" w:rsidR="00DF3D04" w:rsidRDefault="00DF3D04"/>
    <w:p w14:paraId="4FE5FA7C" w14:textId="44C7399E" w:rsidR="00DF3D04" w:rsidRDefault="00DF3D04"/>
    <w:p w14:paraId="29FA42AF" w14:textId="00DCF6B7" w:rsidR="00DF3D04" w:rsidRDefault="00DF3D04"/>
    <w:p w14:paraId="37F1745E" w14:textId="450A023B" w:rsidR="00DF3D04" w:rsidRDefault="00DF3D04"/>
    <w:p w14:paraId="2C046CB3" w14:textId="40CACBA5" w:rsidR="00DF3D04" w:rsidRDefault="00DF3D04"/>
    <w:p w14:paraId="3EF350C2" w14:textId="176DF7D3" w:rsidR="00DF3D04" w:rsidRDefault="00DF3D04"/>
    <w:p w14:paraId="70C908DB" w14:textId="6B65A408" w:rsidR="00DF3D04" w:rsidRDefault="00DF3D04"/>
    <w:p w14:paraId="3552A518" w14:textId="3E9449A2" w:rsidR="00DF3D04" w:rsidRDefault="00DF3D04"/>
    <w:p w14:paraId="59D9A35E" w14:textId="7DE7BBEE" w:rsidR="00DF3D04" w:rsidRDefault="00DF3D04"/>
    <w:p w14:paraId="3E218296" w14:textId="16746793" w:rsidR="00DF3D04" w:rsidRDefault="00DF3D04">
      <w:r>
        <w:rPr>
          <w:rFonts w:hint="eastAsia"/>
        </w:rPr>
        <w:t>//按下ESC后，背景变灰，左侧弹出设置窗口</w:t>
      </w:r>
    </w:p>
    <w:p w14:paraId="37CA2EE6" w14:textId="77777777" w:rsidR="00DF3D04" w:rsidRPr="00DF3D04" w:rsidRDefault="00DF3D04"/>
    <w:p w14:paraId="35F617ED" w14:textId="3F943A71" w:rsidR="00FF3B45" w:rsidRDefault="00FF3B45">
      <w:r>
        <w:rPr>
          <w:rFonts w:hint="eastAsia"/>
        </w:rPr>
        <w:t>（第二类对话以对话框展示，需要玩家按下Q键继续）</w:t>
      </w: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44F8225E" wp14:editId="155139A7">
            <wp:simplePos x="0" y="0"/>
            <wp:positionH relativeFrom="column">
              <wp:posOffset>3537390</wp:posOffset>
            </wp:positionH>
            <wp:positionV relativeFrom="paragraph">
              <wp:posOffset>640032</wp:posOffset>
            </wp:positionV>
            <wp:extent cx="914400" cy="914400"/>
            <wp:effectExtent l="0" t="0" r="0" b="0"/>
            <wp:wrapSquare wrapText="bothSides"/>
            <wp:docPr id="30" name="图形 30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wnload?provider=MicrosoftIcon&amp;fileName=Us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5B3F8" wp14:editId="53E5B496">
                <wp:simplePos x="0" y="0"/>
                <wp:positionH relativeFrom="margin">
                  <wp:posOffset>762000</wp:posOffset>
                </wp:positionH>
                <wp:positionV relativeFrom="paragraph">
                  <wp:posOffset>1341755</wp:posOffset>
                </wp:positionV>
                <wp:extent cx="4038600" cy="1042670"/>
                <wp:effectExtent l="0" t="0" r="19050" b="24130"/>
                <wp:wrapSquare wrapText="bothSides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042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CED0F" w14:textId="5F64B5E9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FF3B45">
                              <w:rPr>
                                <w:rFonts w:hint="eastAsia"/>
                                <w:color w:val="000000" w:themeColor="text1"/>
                              </w:rPr>
                              <w:t>AAA：</w:t>
                            </w:r>
                          </w:p>
                          <w:p w14:paraId="5A48480E" w14:textId="643F4EB2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苟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利国家生死以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，岂因祸福避趋之。</w:t>
                            </w:r>
                          </w:p>
                          <w:p w14:paraId="6BBAE21F" w14:textId="48AF5438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我们要做游戏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了。</w:t>
                            </w:r>
                          </w:p>
                          <w:p w14:paraId="093EC329" w14:textId="7293D1E8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E8B17C" w14:textId="2F40B4DF" w:rsidR="008027C8" w:rsidRPr="00FF3B45" w:rsidRDefault="008027C8" w:rsidP="00FF3B45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按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Q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继续</w:t>
                            </w:r>
                            <w:r w:rsidRPr="00FF3B45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  <w:r w:rsidRPr="00FF3B45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&gt;</w:t>
                            </w:r>
                          </w:p>
                          <w:p w14:paraId="531C175B" w14:textId="37C7525A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7E6D8730" w14:textId="77777777" w:rsidR="008027C8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AE0BEB" w14:textId="6FBCB8BF" w:rsidR="008027C8" w:rsidRPr="00FF3B45" w:rsidRDefault="008027C8" w:rsidP="00FF3B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B3F8" id="矩形 29" o:spid="_x0000_s1034" style="position:absolute;left:0;text-align:left;margin-left:60pt;margin-top:105.65pt;width:318pt;height:82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" fillcolor="white [3212]" strokecolor="black [3213]" strokeweight="1pt">
                <v:textbox>
                  <w:txbxContent>
                    <w:p w14:paraId="687CED0F" w14:textId="5F64B5E9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 w:rsidRPr="00FF3B45">
                        <w:rPr>
                          <w:rFonts w:hint="eastAsia"/>
                          <w:color w:val="000000" w:themeColor="text1"/>
                        </w:rPr>
                        <w:t>AAA：</w:t>
                      </w:r>
                    </w:p>
                    <w:p w14:paraId="5A48480E" w14:textId="643F4EB2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苟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利国家生死以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，岂因祸福避趋之。</w:t>
                      </w:r>
                    </w:p>
                    <w:p w14:paraId="6BBAE21F" w14:textId="48AF5438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我们要做游戏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了。</w:t>
                      </w:r>
                    </w:p>
                    <w:p w14:paraId="093EC329" w14:textId="7293D1E8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2BE8B17C" w14:textId="2F40B4DF" w:rsidR="008027C8" w:rsidRPr="00FF3B45" w:rsidRDefault="008027C8" w:rsidP="00FF3B45">
                      <w:pPr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按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Q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继续</w:t>
                      </w:r>
                      <w:r w:rsidRPr="00FF3B45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  <w:r w:rsidRPr="00FF3B45">
                        <w:rPr>
                          <w:color w:val="000000" w:themeColor="text1"/>
                          <w:sz w:val="15"/>
                          <w:szCs w:val="15"/>
                        </w:rPr>
                        <w:t>&gt;</w:t>
                      </w:r>
                    </w:p>
                    <w:p w14:paraId="531C175B" w14:textId="37C7525A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7E6D8730" w14:textId="77777777" w:rsidR="008027C8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  <w:p w14:paraId="6FAE0BEB" w14:textId="6FBCB8BF" w:rsidR="008027C8" w:rsidRPr="00FF3B45" w:rsidRDefault="008027C8" w:rsidP="00FF3B4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9921D8C" wp14:editId="1C89E4BD">
                <wp:simplePos x="0" y="0"/>
                <wp:positionH relativeFrom="margin">
                  <wp:posOffset>-27940</wp:posOffset>
                </wp:positionH>
                <wp:positionV relativeFrom="paragraph">
                  <wp:posOffset>97790</wp:posOffset>
                </wp:positionV>
                <wp:extent cx="5478780" cy="2750820"/>
                <wp:effectExtent l="0" t="0" r="26670" b="1143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2750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ACB32" id="矩形 7" o:spid="_x0000_s1026" style="position:absolute;left:0;text-align:left;margin-left:-2.2pt;margin-top:7.7pt;width:431.4pt;height:216.6pt;z-index:2516520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" fillcolor="white [3212]" strokecolor="black [3213]" strokeweight="1pt">
                <w10:wrap type="square" anchorx="margin"/>
              </v:rect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92215" wp14:editId="47A7B36B">
                <wp:simplePos x="0" y="0"/>
                <wp:positionH relativeFrom="column">
                  <wp:posOffset>643255</wp:posOffset>
                </wp:positionH>
                <wp:positionV relativeFrom="paragraph">
                  <wp:posOffset>426720</wp:posOffset>
                </wp:positionV>
                <wp:extent cx="467360" cy="63500"/>
                <wp:effectExtent l="0" t="0" r="889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6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12760" id="矩形 24" o:spid="_x0000_s1026" style="position:absolute;left:0;text-align:left;margin-left:50.65pt;margin-top:33.6pt;width:36.8pt;height: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A7A47" wp14:editId="6ACCA375">
                <wp:simplePos x="0" y="0"/>
                <wp:positionH relativeFrom="column">
                  <wp:posOffset>556895</wp:posOffset>
                </wp:positionH>
                <wp:positionV relativeFrom="paragraph">
                  <wp:posOffset>426720</wp:posOffset>
                </wp:positionV>
                <wp:extent cx="88265" cy="63500"/>
                <wp:effectExtent l="0" t="0" r="6985" b="0"/>
                <wp:wrapNone/>
                <wp:docPr id="22" name="直角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BE8D" id="直角三角形 22" o:spid="_x0000_s1026" type="#_x0000_t6" style="position:absolute;left:0;text-align:left;margin-left:43.85pt;margin-top:33.6pt;width:6.95pt;height: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" fillcolor="#9cc2e5 [1944]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8826FD" wp14:editId="742C83E3">
                <wp:simplePos x="0" y="0"/>
                <wp:positionH relativeFrom="column">
                  <wp:posOffset>495935</wp:posOffset>
                </wp:positionH>
                <wp:positionV relativeFrom="paragraph">
                  <wp:posOffset>304800</wp:posOffset>
                </wp:positionV>
                <wp:extent cx="88265" cy="63500"/>
                <wp:effectExtent l="0" t="0" r="6985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265" cy="635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42BB" id="直角三角形 21" o:spid="_x0000_s1026" type="#_x0000_t6" style="position:absolute;left:0;text-align:left;margin-left:39.05pt;margin-top:24pt;width:6.95pt;height: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6D73E" wp14:editId="6C031C8F">
                <wp:simplePos x="0" y="0"/>
                <wp:positionH relativeFrom="column">
                  <wp:posOffset>583545</wp:posOffset>
                </wp:positionH>
                <wp:positionV relativeFrom="paragraph">
                  <wp:posOffset>305271</wp:posOffset>
                </wp:positionV>
                <wp:extent cx="522605" cy="635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" cy="63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4C14" id="矩形 19" o:spid="_x0000_s1026" style="position:absolute;left:0;text-align:left;margin-left:45.95pt;margin-top:24.05pt;width:41.15pt;height: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" fillcolor="red" stroked="f" strokeweight="1pt"/>
            </w:pict>
          </mc:Fallback>
        </mc:AlternateContent>
      </w:r>
      <w:r w:rsidRPr="00FF3B45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1441EAB4" wp14:editId="4AA23481">
            <wp:simplePos x="0" y="0"/>
            <wp:positionH relativeFrom="margin">
              <wp:posOffset>123190</wp:posOffset>
            </wp:positionH>
            <wp:positionV relativeFrom="paragraph">
              <wp:posOffset>258869</wp:posOffset>
            </wp:positionV>
            <wp:extent cx="419100" cy="419100"/>
            <wp:effectExtent l="0" t="0" r="0" b="0"/>
            <wp:wrapSquare wrapText="bothSides"/>
            <wp:docPr id="25" name="图形 25" descr="呼叫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?provider=MicrosoftIcon&amp;fileName=CallCent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45AD48" wp14:editId="4BC51B9E">
                <wp:simplePos x="0" y="0"/>
                <wp:positionH relativeFrom="column">
                  <wp:posOffset>139065</wp:posOffset>
                </wp:positionH>
                <wp:positionV relativeFrom="paragraph">
                  <wp:posOffset>296122</wp:posOffset>
                </wp:positionV>
                <wp:extent cx="388620" cy="388620"/>
                <wp:effectExtent l="0" t="0" r="11430" b="114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D0DE4" id="椭圆 28" o:spid="_x0000_s1026" style="position:absolute;left:0;text-align:left;margin-left:10.95pt;margin-top:23.3pt;width:30.6pt;height:30.6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E4D2C" wp14:editId="38D8828B">
                <wp:simplePos x="0" y="0"/>
                <wp:positionH relativeFrom="margin">
                  <wp:posOffset>5210387</wp:posOffset>
                </wp:positionH>
                <wp:positionV relativeFrom="paragraph">
                  <wp:posOffset>2289386</wp:posOffset>
                </wp:positionV>
                <wp:extent cx="152400" cy="1524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76CCB" w14:textId="77777777" w:rsidR="008027C8" w:rsidRDefault="008027C8" w:rsidP="00FF3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E4D2C" id="椭圆 27" o:spid="_x0000_s1035" style="position:absolute;left:0;text-align:left;margin-left:410.25pt;margin-top:180.25pt;width:12pt;height:1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3A76CCB" w14:textId="77777777" w:rsidR="008027C8" w:rsidRDefault="008027C8" w:rsidP="00FF3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6FBD5" wp14:editId="2946D6BB">
                <wp:simplePos x="0" y="0"/>
                <wp:positionH relativeFrom="column">
                  <wp:posOffset>5076190</wp:posOffset>
                </wp:positionH>
                <wp:positionV relativeFrom="paragraph">
                  <wp:posOffset>2148840</wp:posOffset>
                </wp:positionV>
                <wp:extent cx="152400" cy="1524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BB2F" w14:textId="77777777" w:rsidR="008027C8" w:rsidRDefault="008027C8" w:rsidP="00FF3B45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RRqwdawd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6FBD5" id="椭圆 10" o:spid="_x0000_s1036" style="position:absolute;left:0;text-align:left;margin-left:399.7pt;margin-top:169.2pt;width:12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4N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3D00BB2F" w14:textId="77777777" w:rsidR="008027C8" w:rsidRDefault="008027C8" w:rsidP="00FF3B45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RRqwdawd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51864" wp14:editId="1DA896F5">
                <wp:simplePos x="0" y="0"/>
                <wp:positionH relativeFrom="column">
                  <wp:posOffset>4946650</wp:posOffset>
                </wp:positionH>
                <wp:positionV relativeFrom="paragraph">
                  <wp:posOffset>2293620</wp:posOffset>
                </wp:positionV>
                <wp:extent cx="152400" cy="1524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5A08" w14:textId="77777777" w:rsidR="008027C8" w:rsidRDefault="008027C8" w:rsidP="00FF3B45">
                            <w:r>
                              <w:t>T</w:t>
                            </w:r>
                          </w:p>
                          <w:p w14:paraId="286DBE5F" w14:textId="77777777" w:rsidR="008027C8" w:rsidRPr="00217972" w:rsidRDefault="008027C8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34123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51864" id="椭圆 11" o:spid="_x0000_s1037" style="position:absolute;left:0;text-align:left;margin-left:389.5pt;margin-top:180.6pt;width:12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5B3F5A08" w14:textId="77777777" w:rsidR="008027C8" w:rsidRDefault="008027C8" w:rsidP="00FF3B45">
                      <w:r>
                        <w:t>T</w:t>
                      </w:r>
                    </w:p>
                    <w:p w14:paraId="286DBE5F" w14:textId="77777777" w:rsidR="008027C8" w:rsidRPr="00217972" w:rsidRDefault="008027C8" w:rsidP="00FF3B45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2</w:t>
                      </w:r>
                      <w:r>
                        <w:rPr>
                          <w:sz w:val="10"/>
                          <w:szCs w:val="10"/>
                        </w:rPr>
                        <w:t>34123</w:t>
                      </w: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E5196" wp14:editId="67B3F25E">
                <wp:simplePos x="0" y="0"/>
                <wp:positionH relativeFrom="column">
                  <wp:posOffset>5083810</wp:posOffset>
                </wp:positionH>
                <wp:positionV relativeFrom="paragraph">
                  <wp:posOffset>2438400</wp:posOffset>
                </wp:positionV>
                <wp:extent cx="152400" cy="1524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4262" w14:textId="77777777" w:rsidR="008027C8" w:rsidRPr="00217972" w:rsidRDefault="008027C8" w:rsidP="00FF3B4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E5196" id="椭圆 12" o:spid="_x0000_s1038" style="position:absolute;left:0;text-align:left;margin-left:400.3pt;margin-top:192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" fillcolor="white [3212]" strokecolor="#1f3763 [1604]" strokeweight="1pt">
                <v:stroke joinstyle="miter"/>
                <v:textbox>
                  <w:txbxContent>
                    <w:p w14:paraId="7DF34262" w14:textId="77777777" w:rsidR="008027C8" w:rsidRPr="00217972" w:rsidRDefault="008027C8" w:rsidP="00FF3B4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2A8A3" wp14:editId="7D65F748">
                <wp:simplePos x="0" y="0"/>
                <wp:positionH relativeFrom="column">
                  <wp:posOffset>4961890</wp:posOffset>
                </wp:positionH>
                <wp:positionV relativeFrom="paragraph">
                  <wp:posOffset>2171700</wp:posOffset>
                </wp:positionV>
                <wp:extent cx="373380" cy="388620"/>
                <wp:effectExtent l="0" t="0" r="2667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6A07" id="直接连接符 13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171pt" to="420.1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Pr="00FF3B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71D2F" wp14:editId="4BCC7E04">
                <wp:simplePos x="0" y="0"/>
                <wp:positionH relativeFrom="margin">
                  <wp:posOffset>4954270</wp:posOffset>
                </wp:positionH>
                <wp:positionV relativeFrom="paragraph">
                  <wp:posOffset>2179320</wp:posOffset>
                </wp:positionV>
                <wp:extent cx="434340" cy="388620"/>
                <wp:effectExtent l="0" t="0" r="2286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34A2" id="直接连接符 1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1pt,171.6pt" to="424.3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84B7A2" w14:textId="77777777" w:rsidR="00FF3B45" w:rsidRDefault="00FF3B45"/>
    <w:p w14:paraId="3F62D41F" w14:textId="6343F0E9" w:rsidR="00303355" w:rsidRDefault="00217972" w:rsidP="004D1758">
      <w:pPr>
        <w:pStyle w:val="2"/>
      </w:pPr>
      <w:r>
        <w:rPr>
          <w:rFonts w:hint="eastAsia"/>
        </w:rPr>
        <w:t>故事背景</w:t>
      </w:r>
      <w:r w:rsidR="004D1758">
        <w:rPr>
          <w:rFonts w:hint="eastAsia"/>
        </w:rPr>
        <w:t>（从略）</w:t>
      </w:r>
      <w:r>
        <w:rPr>
          <w:rFonts w:hint="eastAsia"/>
        </w:rPr>
        <w:t>：</w:t>
      </w:r>
    </w:p>
    <w:p w14:paraId="241E3474" w14:textId="3BD10271" w:rsidR="00217972" w:rsidRDefault="007D6830" w:rsidP="004D1758">
      <w:r>
        <w:tab/>
      </w:r>
      <w:r w:rsidR="00891D17">
        <w:rPr>
          <w:rFonts w:hint="eastAsia"/>
        </w:rPr>
        <w:t>玩家角色流落外星，一天他获知某处地下有遗留着未被战争摧毁的建筑遗址，而建筑里有曾经外星国王的</w:t>
      </w:r>
      <w:r w:rsidR="006C1C5F">
        <w:rPr>
          <w:rFonts w:hint="eastAsia"/>
        </w:rPr>
        <w:t>宝藏</w:t>
      </w:r>
      <w:r w:rsidR="00891D17">
        <w:rPr>
          <w:rFonts w:hint="eastAsia"/>
        </w:rPr>
        <w:t>，于是决定</w:t>
      </w:r>
      <w:proofErr w:type="gramStart"/>
      <w:r w:rsidR="00891D17">
        <w:rPr>
          <w:rFonts w:hint="eastAsia"/>
        </w:rPr>
        <w:t>一</w:t>
      </w:r>
      <w:proofErr w:type="gramEnd"/>
      <w:r w:rsidR="00891D17">
        <w:rPr>
          <w:rFonts w:hint="eastAsia"/>
        </w:rPr>
        <w:t>探究竟</w:t>
      </w:r>
      <w:r w:rsidR="006C1C5F">
        <w:rPr>
          <w:rFonts w:hint="eastAsia"/>
        </w:rPr>
        <w:t>。</w:t>
      </w:r>
    </w:p>
    <w:p w14:paraId="5C57873C" w14:textId="77777777" w:rsidR="004D1758" w:rsidRDefault="004D1758" w:rsidP="004D1758"/>
    <w:p w14:paraId="69F4CFF0" w14:textId="28B8B4E0" w:rsidR="00C004EE" w:rsidRDefault="00AD50C6" w:rsidP="004D1758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537C0690" wp14:editId="5FE88ADD">
            <wp:simplePos x="0" y="0"/>
            <wp:positionH relativeFrom="column">
              <wp:posOffset>-487680</wp:posOffset>
            </wp:positionH>
            <wp:positionV relativeFrom="paragraph">
              <wp:posOffset>349885</wp:posOffset>
            </wp:positionV>
            <wp:extent cx="6440805" cy="5539740"/>
            <wp:effectExtent l="0" t="0" r="0" b="381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4EE">
        <w:rPr>
          <w:rFonts w:hint="eastAsia"/>
        </w:rPr>
        <w:t>关卡设计：</w:t>
      </w:r>
    </w:p>
    <w:p w14:paraId="0D2A21CD" w14:textId="3B3AFA6D" w:rsidR="009F20ED" w:rsidRDefault="009F20ED">
      <w:r>
        <w:rPr>
          <w:rFonts w:hint="eastAsia"/>
        </w:rPr>
        <w:t>游戏关卡图</w:t>
      </w:r>
    </w:p>
    <w:p w14:paraId="0B16E07B" w14:textId="68268492" w:rsidR="00315B00" w:rsidRDefault="00315B00"/>
    <w:p w14:paraId="145A2D4F" w14:textId="367D1D27" w:rsidR="00BD2CEB" w:rsidRDefault="00315B00">
      <w:r>
        <w:rPr>
          <w:rFonts w:hint="eastAsia"/>
        </w:rPr>
        <w:t>第一层</w:t>
      </w:r>
    </w:p>
    <w:p w14:paraId="3B740502" w14:textId="78D43DC7" w:rsidR="00BD2CEB" w:rsidRDefault="00315B00">
      <w:r w:rsidRPr="0024549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9E5626" wp14:editId="57D7ED2C">
            <wp:extent cx="6042412" cy="5630430"/>
            <wp:effectExtent l="0" t="0" r="0" b="8890"/>
            <wp:docPr id="36" name="图片 36" descr="C:\Users\王崇旭\Documents\Tencent Files\434585803\Image\Group\(H`Z)~PW8Q5XZ124IQ@F%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崇旭\Documents\Tencent Files\434585803\Image\Group\(H`Z)~PW8Q5XZ124IQ@F%K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92" cy="5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38E0" w14:textId="77777777" w:rsidR="00315B00" w:rsidRDefault="00315B00"/>
    <w:p w14:paraId="0152E89E" w14:textId="26519B01" w:rsidR="00315B00" w:rsidRDefault="00315B00">
      <w:r>
        <w:rPr>
          <w:rFonts w:hint="eastAsia"/>
        </w:rPr>
        <w:t>第二层</w:t>
      </w:r>
    </w:p>
    <w:p w14:paraId="34AA3184" w14:textId="54476C32" w:rsidR="00315B00" w:rsidRDefault="00AD50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3079D3" wp14:editId="43D3CDEA">
                <wp:simplePos x="0" y="0"/>
                <wp:positionH relativeFrom="column">
                  <wp:posOffset>1021080</wp:posOffset>
                </wp:positionH>
                <wp:positionV relativeFrom="paragraph">
                  <wp:posOffset>2865120</wp:posOffset>
                </wp:positionV>
                <wp:extent cx="1363980" cy="701040"/>
                <wp:effectExtent l="0" t="0" r="7620" b="38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80405" w14:textId="41322AF1" w:rsidR="008027C8" w:rsidRPr="00FC3CE7" w:rsidRDefault="008027C8" w:rsidP="00FC3C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E7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·无用的房间</w:t>
                            </w:r>
                          </w:p>
                          <w:p w14:paraId="2404FC75" w14:textId="77777777" w:rsidR="008027C8" w:rsidRDefault="008027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79D3" id="矩形 39" o:spid="_x0000_s1039" style="position:absolute;left:0;text-align:left;margin-left:80.4pt;margin-top:225.6pt;width:107.4pt;height:5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" fillcolor="white [3212]" stroked="f" strokeweight="1pt">
                <v:textbox>
                  <w:txbxContent>
                    <w:p w14:paraId="1E580405" w14:textId="41322AF1" w:rsidR="008027C8" w:rsidRPr="00FC3CE7" w:rsidRDefault="008027C8" w:rsidP="00FC3C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CE7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真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·无用的房间</w:t>
                      </w:r>
                    </w:p>
                    <w:p w14:paraId="2404FC75" w14:textId="77777777" w:rsidR="008027C8" w:rsidRDefault="008027C8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64" behindDoc="0" locked="0" layoutInCell="1" allowOverlap="1" wp14:anchorId="651E5EA9" wp14:editId="0C2838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56020" cy="631063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3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E0B87" w14:textId="1EE6BB9C" w:rsidR="00315B00" w:rsidRDefault="00315B00">
      <w:r>
        <w:rPr>
          <w:rFonts w:hint="eastAsia"/>
        </w:rPr>
        <w:t>第三层、（与宝藏交互前）</w:t>
      </w:r>
    </w:p>
    <w:p w14:paraId="74AF08F2" w14:textId="2EBB1F2F" w:rsidR="00BD2CEB" w:rsidRDefault="00052DC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6731C" wp14:editId="5BA81B06">
                <wp:simplePos x="0" y="0"/>
                <wp:positionH relativeFrom="margin">
                  <wp:align>right</wp:align>
                </wp:positionH>
                <wp:positionV relativeFrom="paragraph">
                  <wp:posOffset>2133600</wp:posOffset>
                </wp:positionV>
                <wp:extent cx="586740" cy="883920"/>
                <wp:effectExtent l="247650" t="114300" r="194310" b="1066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0451">
                          <a:off x="0" y="0"/>
                          <a:ext cx="586740" cy="883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F2F6" id="矩形 41" o:spid="_x0000_s1026" style="position:absolute;left:0;text-align:left;margin-left:-5pt;margin-top:168pt;width:46.2pt;height:69.6pt;rotation:2698391fd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" fillcolor="#aeaaaa [24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DD8920" wp14:editId="6ABEA92D">
            <wp:extent cx="5274310" cy="49974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39CA" w14:textId="77777777" w:rsidR="00052DC5" w:rsidRDefault="00315B00">
      <w:r>
        <w:rPr>
          <w:rFonts w:hint="eastAsia"/>
        </w:rPr>
        <w:t>第三层</w:t>
      </w:r>
    </w:p>
    <w:p w14:paraId="78098999" w14:textId="72FCB1E7" w:rsidR="00052DC5" w:rsidRDefault="00315B00">
      <w:r>
        <w:rPr>
          <w:rFonts w:hint="eastAsia"/>
        </w:rPr>
        <w:t>（与宝藏交互，并且虫子冲出来后</w:t>
      </w:r>
    </w:p>
    <w:p w14:paraId="48D99DF7" w14:textId="77777777" w:rsidR="00052DC5" w:rsidRDefault="00052DC5">
      <w:r>
        <w:rPr>
          <w:rFonts w:hint="eastAsia"/>
        </w:rPr>
        <w:t>棕色</w:t>
      </w:r>
      <w:r>
        <w:t>—</w:t>
      </w:r>
      <w:r>
        <w:rPr>
          <w:rFonts w:hint="eastAsia"/>
        </w:rPr>
        <w:t>崩塌的地方不可进入</w:t>
      </w:r>
    </w:p>
    <w:p w14:paraId="3581E09F" w14:textId="4308019C" w:rsidR="00315B00" w:rsidRDefault="00052DC5">
      <w:r>
        <w:rPr>
          <w:rFonts w:hint="eastAsia"/>
        </w:rPr>
        <w:t>灰色</w:t>
      </w:r>
      <w:r>
        <w:t>—</w:t>
      </w:r>
      <w:r>
        <w:rPr>
          <w:rFonts w:hint="eastAsia"/>
        </w:rPr>
        <w:t>淤泥区</w:t>
      </w:r>
      <w:r w:rsidR="00315B00">
        <w:rPr>
          <w:rFonts w:hint="eastAsia"/>
        </w:rPr>
        <w:t>）</w:t>
      </w:r>
    </w:p>
    <w:p w14:paraId="43864048" w14:textId="77777777" w:rsidR="00315B00" w:rsidRDefault="00315B00"/>
    <w:p w14:paraId="58B74762" w14:textId="77777777" w:rsidR="00315B00" w:rsidRDefault="00315B00"/>
    <w:p w14:paraId="19B3984E" w14:textId="2E352518" w:rsidR="009F20ED" w:rsidRDefault="00AD50C6" w:rsidP="00315B00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01778D54" wp14:editId="47DCD7CB">
            <wp:simplePos x="0" y="0"/>
            <wp:positionH relativeFrom="page">
              <wp:align>right</wp:align>
            </wp:positionH>
            <wp:positionV relativeFrom="paragraph">
              <wp:posOffset>701040</wp:posOffset>
            </wp:positionV>
            <wp:extent cx="7311644" cy="5631180"/>
            <wp:effectExtent l="0" t="0" r="3810" b="762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644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0ED">
        <w:rPr>
          <w:rFonts w:hint="eastAsia"/>
        </w:rPr>
        <w:t>游戏解谜流程</w:t>
      </w:r>
      <w:r>
        <w:rPr>
          <w:rFonts w:hint="eastAsia"/>
        </w:rPr>
        <w:t>图示</w:t>
      </w:r>
      <w:r w:rsidR="009F20ED">
        <w:rPr>
          <w:rFonts w:hint="eastAsia"/>
        </w:rPr>
        <w:t>：</w:t>
      </w:r>
    </w:p>
    <w:p w14:paraId="2B00E381" w14:textId="3DCAF566" w:rsidR="009F20ED" w:rsidRDefault="009F20ED"/>
    <w:p w14:paraId="1370F0D7" w14:textId="2E0AC5F1" w:rsidR="00C004EE" w:rsidRDefault="00C004EE"/>
    <w:p w14:paraId="6E587F3F" w14:textId="541685C7" w:rsidR="00AD50C6" w:rsidRDefault="00AD50C6"/>
    <w:p w14:paraId="7F1700BA" w14:textId="3083CCD1" w:rsidR="00AD50C6" w:rsidRDefault="00AD50C6"/>
    <w:p w14:paraId="4B554178" w14:textId="20BD86BE" w:rsidR="00AD50C6" w:rsidRDefault="00AD50C6"/>
    <w:p w14:paraId="21E6DAF3" w14:textId="77777777" w:rsidR="00AD50C6" w:rsidRDefault="00AD50C6"/>
    <w:p w14:paraId="55CDDE09" w14:textId="5BB0D8B9" w:rsidR="00AD50C6" w:rsidRDefault="00AD50C6" w:rsidP="004D1758">
      <w:pPr>
        <w:pStyle w:val="2"/>
      </w:pPr>
      <w:r>
        <w:rPr>
          <w:rFonts w:hint="eastAsia"/>
        </w:rPr>
        <w:lastRenderedPageBreak/>
        <w:t>物品交互列表：</w:t>
      </w:r>
    </w:p>
    <w:p w14:paraId="2A770BF2" w14:textId="7CE90149" w:rsidR="00AD50C6" w:rsidRDefault="000A4B56" w:rsidP="000A4B56">
      <w:pPr>
        <w:pStyle w:val="3"/>
      </w:pPr>
      <w:r>
        <w:rPr>
          <w:rFonts w:hint="eastAsia"/>
        </w:rPr>
        <w:t>第一层：</w:t>
      </w:r>
    </w:p>
    <w:p w14:paraId="11E33DEA" w14:textId="6911D81F" w:rsidR="00AC56A5" w:rsidRDefault="00AC56A5" w:rsidP="00AC56A5">
      <w:r>
        <w:rPr>
          <w:rFonts w:hint="eastAsia"/>
        </w:rPr>
        <w:t>淤泥</w:t>
      </w:r>
    </w:p>
    <w:p w14:paraId="6C9D03FC" w14:textId="58F55B1D" w:rsidR="00052DC5" w:rsidRPr="00AC56A5" w:rsidRDefault="00052DC5" w:rsidP="00AC56A5">
      <w:r>
        <w:rPr>
          <w:rFonts w:hint="eastAsia"/>
        </w:rPr>
        <w:t>（触发对话，玩家不能冲刺）</w:t>
      </w:r>
    </w:p>
    <w:p w14:paraId="02E583DE" w14:textId="57B54977" w:rsidR="00AC56A5" w:rsidRDefault="000A4B56" w:rsidP="000A4B56">
      <w:r>
        <w:rPr>
          <w:rFonts w:hint="eastAsia"/>
        </w:rPr>
        <w:t>锁住的门</w:t>
      </w:r>
    </w:p>
    <w:p w14:paraId="60D04394" w14:textId="7416E904" w:rsidR="00052DC5" w:rsidRDefault="00052DC5" w:rsidP="000A4B56">
      <w:r>
        <w:rPr>
          <w:rFonts w:hint="eastAsia"/>
        </w:rPr>
        <w:t>（触发对话）</w:t>
      </w:r>
    </w:p>
    <w:p w14:paraId="71F62DB3" w14:textId="18E7E980" w:rsidR="000A4B56" w:rsidRDefault="00AC56A5" w:rsidP="000A4B56">
      <w:r>
        <w:rPr>
          <w:rFonts w:hint="eastAsia"/>
        </w:rPr>
        <w:t>资料室的</w:t>
      </w:r>
      <w:r w:rsidR="000A4B56">
        <w:rPr>
          <w:rFonts w:hint="eastAsia"/>
        </w:rPr>
        <w:t>书柜</w:t>
      </w:r>
    </w:p>
    <w:p w14:paraId="13F582EF" w14:textId="7394B7CD" w:rsidR="00052DC5" w:rsidRDefault="00052DC5" w:rsidP="000A4B56">
      <w:r>
        <w:rPr>
          <w:rFonts w:hint="eastAsia"/>
        </w:rPr>
        <w:t>（触发对话，获得红色钥匙）</w:t>
      </w:r>
    </w:p>
    <w:p w14:paraId="077B94F0" w14:textId="2B5C16FB" w:rsidR="00AC56A5" w:rsidRDefault="00AC56A5" w:rsidP="000A4B56">
      <w:r>
        <w:rPr>
          <w:rFonts w:hint="eastAsia"/>
        </w:rPr>
        <w:t>配电室的机器开关</w:t>
      </w:r>
    </w:p>
    <w:p w14:paraId="06EA570E" w14:textId="18BB3229" w:rsidR="00052DC5" w:rsidRDefault="00052DC5" w:rsidP="000A4B56">
      <w:r>
        <w:rPr>
          <w:rFonts w:hint="eastAsia"/>
        </w:rPr>
        <w:t>（触发对话，打开光源）</w:t>
      </w:r>
    </w:p>
    <w:p w14:paraId="42196B29" w14:textId="60800238" w:rsidR="00AC56A5" w:rsidRDefault="00AC56A5" w:rsidP="000A4B56">
      <w:r>
        <w:rPr>
          <w:rFonts w:hint="eastAsia"/>
        </w:rPr>
        <w:t>第一个被打破的墙壁</w:t>
      </w:r>
    </w:p>
    <w:p w14:paraId="29E20872" w14:textId="694162DF" w:rsidR="00052DC5" w:rsidRDefault="00052DC5" w:rsidP="000A4B56">
      <w:r>
        <w:rPr>
          <w:rFonts w:hint="eastAsia"/>
        </w:rPr>
        <w:t>（触发对话，触发动作</w:t>
      </w:r>
      <w:r>
        <w:t>—</w:t>
      </w:r>
      <w:r>
        <w:rPr>
          <w:rFonts w:hint="eastAsia"/>
        </w:rPr>
        <w:t>踢腿）</w:t>
      </w:r>
    </w:p>
    <w:p w14:paraId="4479798A" w14:textId="0C7AF422" w:rsidR="00AC56A5" w:rsidRDefault="00AC56A5" w:rsidP="000A4B56">
      <w:r>
        <w:rPr>
          <w:rFonts w:hint="eastAsia"/>
        </w:rPr>
        <w:t>保卫处的衣架</w:t>
      </w:r>
    </w:p>
    <w:p w14:paraId="63F47E23" w14:textId="5EE3724A" w:rsidR="00052DC5" w:rsidRDefault="00052DC5" w:rsidP="000A4B56">
      <w:r>
        <w:rPr>
          <w:rFonts w:hint="eastAsia"/>
        </w:rPr>
        <w:t>（触发对话，获得绿色钥匙）</w:t>
      </w:r>
    </w:p>
    <w:p w14:paraId="669EC650" w14:textId="56A45E3E" w:rsidR="00AC56A5" w:rsidRDefault="00AC56A5" w:rsidP="000A4B56">
      <w:r>
        <w:rPr>
          <w:rFonts w:hint="eastAsia"/>
        </w:rPr>
        <w:t>尸体</w:t>
      </w:r>
    </w:p>
    <w:p w14:paraId="7AC056CC" w14:textId="7F95871D" w:rsidR="00052DC5" w:rsidRDefault="00052DC5" w:rsidP="000A4B56">
      <w:r>
        <w:rPr>
          <w:rFonts w:hint="eastAsia"/>
        </w:rPr>
        <w:t>（触发对话，获得门禁卡）</w:t>
      </w:r>
    </w:p>
    <w:p w14:paraId="6FA18ED0" w14:textId="266D4F36" w:rsidR="00AC56A5" w:rsidRDefault="00AC56A5" w:rsidP="000A4B56">
      <w:r>
        <w:rPr>
          <w:rFonts w:hint="eastAsia"/>
        </w:rPr>
        <w:t>无用房间里的壁画</w:t>
      </w:r>
    </w:p>
    <w:p w14:paraId="4A847ED8" w14:textId="5B658FD3" w:rsidR="00052DC5" w:rsidRDefault="00052DC5" w:rsidP="000A4B56">
      <w:r>
        <w:rPr>
          <w:rFonts w:hint="eastAsia"/>
        </w:rPr>
        <w:t>（触发对话，获得</w:t>
      </w:r>
      <w:r w:rsidR="00631CF6">
        <w:rPr>
          <w:rFonts w:hint="eastAsia"/>
        </w:rPr>
        <w:t>解谜房间</w:t>
      </w:r>
      <w:r w:rsidR="00BA5AFB">
        <w:rPr>
          <w:rFonts w:hint="eastAsia"/>
        </w:rPr>
        <w:t>1</w:t>
      </w:r>
      <w:r w:rsidR="00631CF6">
        <w:rPr>
          <w:rFonts w:hint="eastAsia"/>
        </w:rPr>
        <w:t>的</w:t>
      </w:r>
      <w:r>
        <w:rPr>
          <w:rFonts w:hint="eastAsia"/>
        </w:rPr>
        <w:t>解</w:t>
      </w:r>
      <w:proofErr w:type="gramStart"/>
      <w:r>
        <w:rPr>
          <w:rFonts w:hint="eastAsia"/>
        </w:rPr>
        <w:t>谜信</w:t>
      </w:r>
      <w:proofErr w:type="gramEnd"/>
      <w:r>
        <w:rPr>
          <w:rFonts w:hint="eastAsia"/>
        </w:rPr>
        <w:t>息）</w:t>
      </w:r>
    </w:p>
    <w:p w14:paraId="21DA10D9" w14:textId="03A3C439" w:rsidR="00AC56A5" w:rsidRDefault="00AC56A5" w:rsidP="000A4B5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的墙壁</w:t>
      </w:r>
    </w:p>
    <w:p w14:paraId="4DD8F5C7" w14:textId="24FFF801" w:rsidR="00052DC5" w:rsidRDefault="00052DC5" w:rsidP="000A4B56">
      <w:r>
        <w:rPr>
          <w:rFonts w:hint="eastAsia"/>
        </w:rPr>
        <w:t>（触发对话）</w:t>
      </w:r>
    </w:p>
    <w:p w14:paraId="2289C410" w14:textId="19453B5E" w:rsidR="00AC56A5" w:rsidRDefault="00AC56A5" w:rsidP="000A4B5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的机器</w:t>
      </w:r>
    </w:p>
    <w:p w14:paraId="6633B5DF" w14:textId="386EC2A2" w:rsidR="00052DC5" w:rsidRDefault="00052DC5" w:rsidP="000A4B56">
      <w:r>
        <w:rPr>
          <w:rFonts w:hint="eastAsia"/>
        </w:rPr>
        <w:t>（触发对话/如果未调查无用房间，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/如果已经调查无用房间，</w:t>
      </w:r>
      <w:r w:rsidR="00631CF6">
        <w:rPr>
          <w:rFonts w:hint="eastAsia"/>
        </w:rPr>
        <w:t>进行解谜环节</w:t>
      </w:r>
      <w:r>
        <w:rPr>
          <w:rFonts w:hint="eastAsia"/>
        </w:rPr>
        <w:t>）</w:t>
      </w:r>
    </w:p>
    <w:p w14:paraId="348BBCF9" w14:textId="24C561C3" w:rsidR="00AC56A5" w:rsidRDefault="00AC56A5" w:rsidP="00AC56A5">
      <w:pPr>
        <w:pStyle w:val="3"/>
      </w:pPr>
      <w:r>
        <w:rPr>
          <w:rFonts w:hint="eastAsia"/>
        </w:rPr>
        <w:t>第二层：</w:t>
      </w:r>
    </w:p>
    <w:p w14:paraId="2AAC862F" w14:textId="77777777" w:rsidR="00631CF6" w:rsidRDefault="00631CF6" w:rsidP="00631CF6">
      <w:r>
        <w:rPr>
          <w:rFonts w:hint="eastAsia"/>
        </w:rPr>
        <w:t>锁住的门</w:t>
      </w:r>
    </w:p>
    <w:p w14:paraId="434434DB" w14:textId="3C749169" w:rsidR="00631CF6" w:rsidRPr="00631CF6" w:rsidRDefault="00631CF6" w:rsidP="00631CF6">
      <w:r>
        <w:rPr>
          <w:rFonts w:hint="eastAsia"/>
        </w:rPr>
        <w:t>（触发对话）</w:t>
      </w:r>
    </w:p>
    <w:p w14:paraId="5F7D9A36" w14:textId="0C2DA4E0" w:rsidR="00AC56A5" w:rsidRDefault="00AC56A5" w:rsidP="00AC56A5">
      <w:r>
        <w:rPr>
          <w:rFonts w:hint="eastAsia"/>
        </w:rPr>
        <w:t>国王的数学收藏</w:t>
      </w:r>
    </w:p>
    <w:p w14:paraId="4E1ADC5F" w14:textId="69B3C05C" w:rsidR="00631CF6" w:rsidRDefault="00631CF6" w:rsidP="00AC56A5">
      <w:r>
        <w:rPr>
          <w:rFonts w:hint="eastAsia"/>
        </w:rPr>
        <w:t>（触发对话，获得解谜房间</w:t>
      </w:r>
      <w:r w:rsidR="00BA5AFB">
        <w:rPr>
          <w:rFonts w:hint="eastAsia"/>
        </w:rPr>
        <w:t>2</w:t>
      </w:r>
      <w:r>
        <w:rPr>
          <w:rFonts w:hint="eastAsia"/>
        </w:rPr>
        <w:t>的解</w:t>
      </w:r>
      <w:proofErr w:type="gramStart"/>
      <w:r>
        <w:rPr>
          <w:rFonts w:hint="eastAsia"/>
        </w:rPr>
        <w:t>谜信</w:t>
      </w:r>
      <w:proofErr w:type="gramEnd"/>
      <w:r>
        <w:rPr>
          <w:rFonts w:hint="eastAsia"/>
        </w:rPr>
        <w:t>息）</w:t>
      </w:r>
    </w:p>
    <w:p w14:paraId="6D676888" w14:textId="41F07E52" w:rsidR="00AC56A5" w:rsidRDefault="00AC56A5" w:rsidP="00AC56A5">
      <w:r>
        <w:rPr>
          <w:rFonts w:hint="eastAsia"/>
        </w:rPr>
        <w:t>隐藏入口打开之前上面的地板</w:t>
      </w:r>
      <w:r w:rsidR="00631CF6">
        <w:br/>
        <w:t>(</w:t>
      </w:r>
      <w:r w:rsidR="00631CF6">
        <w:rPr>
          <w:rFonts w:hint="eastAsia"/>
        </w:rPr>
        <w:t>触发对话</w:t>
      </w:r>
      <w:r w:rsidR="00631CF6">
        <w:t>)</w:t>
      </w:r>
    </w:p>
    <w:p w14:paraId="1279924C" w14:textId="5E082E48" w:rsidR="00AC56A5" w:rsidRDefault="00AC56A5" w:rsidP="00AC56A5">
      <w:r>
        <w:rPr>
          <w:rFonts w:hint="eastAsia"/>
        </w:rPr>
        <w:t>谜题房间</w:t>
      </w:r>
      <w:r w:rsidR="00BA5AFB">
        <w:rPr>
          <w:rFonts w:hint="eastAsia"/>
        </w:rPr>
        <w:t>2</w:t>
      </w:r>
      <w:r>
        <w:rPr>
          <w:rFonts w:hint="eastAsia"/>
        </w:rPr>
        <w:t>的墙壁</w:t>
      </w:r>
    </w:p>
    <w:p w14:paraId="03B072E5" w14:textId="3A060538" w:rsidR="00631CF6" w:rsidRDefault="00631CF6" w:rsidP="00AC56A5">
      <w:r>
        <w:rPr>
          <w:rFonts w:hint="eastAsia"/>
        </w:rPr>
        <w:t>（触发对话）</w:t>
      </w:r>
    </w:p>
    <w:p w14:paraId="64816A26" w14:textId="28207D7F" w:rsidR="00AC56A5" w:rsidRDefault="00AC56A5" w:rsidP="00AC56A5">
      <w:r>
        <w:rPr>
          <w:rFonts w:hint="eastAsia"/>
        </w:rPr>
        <w:t>谜题房间</w:t>
      </w:r>
      <w:r w:rsidR="00BA5AFB">
        <w:rPr>
          <w:rFonts w:hint="eastAsia"/>
        </w:rPr>
        <w:t>2</w:t>
      </w:r>
      <w:r>
        <w:rPr>
          <w:rFonts w:hint="eastAsia"/>
        </w:rPr>
        <w:t>的机器</w:t>
      </w:r>
    </w:p>
    <w:p w14:paraId="54C64B9B" w14:textId="12D0553C" w:rsidR="00631CF6" w:rsidRDefault="00631CF6" w:rsidP="00AC56A5">
      <w:r>
        <w:rPr>
          <w:rFonts w:hint="eastAsia"/>
        </w:rPr>
        <w:t>（触发对话/如果未调查国王的数学收藏，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/如果已经调查无用房间，进行解谜环节）</w:t>
      </w:r>
    </w:p>
    <w:p w14:paraId="5D629A70" w14:textId="77777777" w:rsidR="00631CF6" w:rsidRDefault="00631CF6" w:rsidP="00AC56A5"/>
    <w:p w14:paraId="3FD79CC8" w14:textId="5EFB2FA7" w:rsidR="00AC56A5" w:rsidRDefault="00AC56A5" w:rsidP="00AC56A5">
      <w:pPr>
        <w:pStyle w:val="3"/>
      </w:pPr>
      <w:r>
        <w:rPr>
          <w:rFonts w:hint="eastAsia"/>
        </w:rPr>
        <w:lastRenderedPageBreak/>
        <w:t>第三层：</w:t>
      </w:r>
    </w:p>
    <w:p w14:paraId="2C9D78F2" w14:textId="77777777" w:rsidR="00631CF6" w:rsidRDefault="00631CF6" w:rsidP="00631CF6">
      <w:r>
        <w:rPr>
          <w:rFonts w:hint="eastAsia"/>
        </w:rPr>
        <w:t>锁住的门</w:t>
      </w:r>
    </w:p>
    <w:p w14:paraId="655FF095" w14:textId="2ACBAB02" w:rsidR="00631CF6" w:rsidRPr="00631CF6" w:rsidRDefault="00631CF6" w:rsidP="00631CF6">
      <w:r>
        <w:rPr>
          <w:rFonts w:hint="eastAsia"/>
        </w:rPr>
        <w:t>（触发对话）</w:t>
      </w:r>
    </w:p>
    <w:p w14:paraId="35F8B3E2" w14:textId="492B7641" w:rsidR="00052DC5" w:rsidRDefault="00052DC5" w:rsidP="00052DC5">
      <w:r>
        <w:rPr>
          <w:rFonts w:hint="eastAsia"/>
        </w:rPr>
        <w:t>宝藏</w:t>
      </w:r>
    </w:p>
    <w:p w14:paraId="2364760E" w14:textId="5C4DE927" w:rsidR="00631CF6" w:rsidRDefault="00631CF6" w:rsidP="00052DC5">
      <w:r>
        <w:rPr>
          <w:rFonts w:hint="eastAsia"/>
        </w:rPr>
        <w:t>（触发对话，摄像机移动到虫子）</w:t>
      </w:r>
    </w:p>
    <w:p w14:paraId="4655A8C2" w14:textId="33F654AF" w:rsidR="00052DC5" w:rsidRDefault="00052DC5" w:rsidP="00052DC5">
      <w:r>
        <w:rPr>
          <w:rFonts w:hint="eastAsia"/>
        </w:rPr>
        <w:t>无用房间的墙壁</w:t>
      </w:r>
    </w:p>
    <w:p w14:paraId="0C1B9D69" w14:textId="5476DC4D" w:rsidR="00631CF6" w:rsidRPr="00052DC5" w:rsidRDefault="00631CF6" w:rsidP="00052DC5">
      <w:r>
        <w:rPr>
          <w:rFonts w:hint="eastAsia"/>
        </w:rPr>
        <w:t>（触发自言自语）</w:t>
      </w:r>
    </w:p>
    <w:p w14:paraId="281D08D8" w14:textId="6EEE5055" w:rsidR="00AC56A5" w:rsidRDefault="00052DC5" w:rsidP="00AC56A5">
      <w:r>
        <w:rPr>
          <w:rFonts w:hint="eastAsia"/>
        </w:rPr>
        <w:t>原入口附近崩塌的地方</w:t>
      </w:r>
    </w:p>
    <w:p w14:paraId="478CCF54" w14:textId="2808CBB2" w:rsidR="00631CF6" w:rsidRDefault="00631CF6" w:rsidP="00AC56A5">
      <w:r>
        <w:rPr>
          <w:rFonts w:hint="eastAsia"/>
        </w:rPr>
        <w:t>（触发自言自语）</w:t>
      </w:r>
    </w:p>
    <w:p w14:paraId="1AC2612C" w14:textId="747B22BC" w:rsidR="00052DC5" w:rsidRDefault="00052DC5" w:rsidP="00AC56A5">
      <w:r>
        <w:rPr>
          <w:rFonts w:hint="eastAsia"/>
        </w:rPr>
        <w:t>出口</w:t>
      </w:r>
      <w:r>
        <w:t>—</w:t>
      </w:r>
      <w:r>
        <w:rPr>
          <w:rFonts w:hint="eastAsia"/>
        </w:rPr>
        <w:t>电梯</w:t>
      </w:r>
    </w:p>
    <w:p w14:paraId="32F0738B" w14:textId="0C6ECD1D" w:rsidR="00631CF6" w:rsidRDefault="00631CF6" w:rsidP="00AC56A5">
      <w:r>
        <w:rPr>
          <w:rFonts w:hint="eastAsia"/>
        </w:rPr>
        <w:t>（触发自言自语）</w:t>
      </w:r>
    </w:p>
    <w:p w14:paraId="11BF8B4F" w14:textId="4A3C0ACB" w:rsidR="00631CF6" w:rsidRDefault="00631CF6" w:rsidP="00631CF6">
      <w:pPr>
        <w:pStyle w:val="2"/>
      </w:pPr>
      <w:r>
        <w:rPr>
          <w:rFonts w:hint="eastAsia"/>
        </w:rPr>
        <w:t>数值设定：</w:t>
      </w:r>
      <w:r w:rsidR="00BA5AFB">
        <w:rPr>
          <w:rFonts w:hint="eastAsia"/>
        </w:rPr>
        <w:t>（暂定</w:t>
      </w:r>
      <w:r w:rsidR="008027C8">
        <w:rPr>
          <w:rFonts w:hint="eastAsia"/>
        </w:rPr>
        <w:t>，可根据具体情况调整</w:t>
      </w:r>
      <w:r w:rsidR="00BA5AFB">
        <w:rPr>
          <w:rFonts w:hint="eastAsia"/>
        </w:rPr>
        <w:t>）</w:t>
      </w:r>
    </w:p>
    <w:p w14:paraId="67DA2326" w14:textId="6A7E926B" w:rsidR="00B225BC" w:rsidRDefault="00B225BC" w:rsidP="00B225BC">
      <w:pPr>
        <w:pStyle w:val="3"/>
      </w:pPr>
      <w:r>
        <w:rPr>
          <w:rFonts w:hint="eastAsia"/>
        </w:rPr>
        <w:t>整体窗口大小：</w:t>
      </w:r>
    </w:p>
    <w:p w14:paraId="14C401D8" w14:textId="484F990C" w:rsidR="00B225BC" w:rsidRDefault="00B225BC" w:rsidP="00B225BC">
      <w:r>
        <w:rPr>
          <w:rFonts w:hint="eastAsia"/>
        </w:rPr>
        <w:t>1280X720</w:t>
      </w:r>
    </w:p>
    <w:p w14:paraId="30AF3462" w14:textId="4C7950F8" w:rsidR="00B225BC" w:rsidRDefault="00B225BC" w:rsidP="00B225BC"/>
    <w:p w14:paraId="65240ADD" w14:textId="4BAB7345" w:rsidR="00B225BC" w:rsidRPr="00B225BC" w:rsidRDefault="00B225BC" w:rsidP="00B225BC">
      <w:pPr>
        <w:pStyle w:val="3"/>
      </w:pPr>
      <w:r>
        <w:rPr>
          <w:rFonts w:hint="eastAsia"/>
        </w:rPr>
        <w:t>游戏内容：</w:t>
      </w:r>
    </w:p>
    <w:p w14:paraId="2BE8979E" w14:textId="43858E69" w:rsidR="00BA5AFB" w:rsidRDefault="00BA5AFB" w:rsidP="00BA5AFB">
      <w:r>
        <w:rPr>
          <w:rFonts w:hint="eastAsia"/>
        </w:rPr>
        <w:t>设定一个·玩家角色宽度是1wm</w:t>
      </w:r>
    </w:p>
    <w:p w14:paraId="75B51FC4" w14:textId="3097920C" w:rsidR="00BA5AFB" w:rsidRDefault="00BA5AFB" w:rsidP="00BA5AFB">
      <w:r>
        <w:rPr>
          <w:rFonts w:hint="eastAsia"/>
        </w:rPr>
        <w:t>则：</w:t>
      </w:r>
    </w:p>
    <w:p w14:paraId="41CAB585" w14:textId="17B650B5" w:rsidR="00BA5AFB" w:rsidRDefault="00B225BC" w:rsidP="00BA5AFB">
      <w:r>
        <w:rPr>
          <w:rFonts w:hint="eastAsia"/>
        </w:rPr>
        <w:t>摄像机宽度为16wm</w:t>
      </w:r>
    </w:p>
    <w:p w14:paraId="4842F211" w14:textId="74F27FC7" w:rsidR="00B225BC" w:rsidRDefault="00B225BC" w:rsidP="00BA5AFB">
      <w:r>
        <w:rPr>
          <w:rFonts w:hint="eastAsia"/>
        </w:rPr>
        <w:t>门</w:t>
      </w:r>
      <w:r w:rsidR="008027C8">
        <w:rPr>
          <w:rFonts w:hint="eastAsia"/>
        </w:rPr>
        <w:t>均宽</w:t>
      </w:r>
      <w:r w:rsidR="006E3A07">
        <w:rPr>
          <w:rFonts w:hint="eastAsia"/>
        </w:rPr>
        <w:t>3</w:t>
      </w:r>
      <w:r>
        <w:rPr>
          <w:rFonts w:hint="eastAsia"/>
        </w:rPr>
        <w:t>wm</w:t>
      </w:r>
    </w:p>
    <w:p w14:paraId="141A5800" w14:textId="565FF316" w:rsidR="00B225BC" w:rsidRDefault="00B225BC" w:rsidP="00BA5AFB">
      <w:r>
        <w:rPr>
          <w:rFonts w:hint="eastAsia"/>
        </w:rPr>
        <w:t>墙壁</w:t>
      </w:r>
      <w:r w:rsidR="008027C8">
        <w:rPr>
          <w:rFonts w:hint="eastAsia"/>
        </w:rPr>
        <w:t>厚度</w:t>
      </w:r>
      <w:r w:rsidR="006E3A07">
        <w:rPr>
          <w:rFonts w:hint="eastAsia"/>
        </w:rPr>
        <w:t>2</w:t>
      </w:r>
      <w:r w:rsidR="008027C8">
        <w:rPr>
          <w:rFonts w:hint="eastAsia"/>
        </w:rPr>
        <w:t>wm（</w:t>
      </w:r>
      <w:r w:rsidR="00165847">
        <w:rPr>
          <w:rFonts w:hint="eastAsia"/>
        </w:rPr>
        <w:t>下</w:t>
      </w:r>
      <w:r w:rsidR="008027C8">
        <w:rPr>
          <w:rFonts w:hint="eastAsia"/>
        </w:rPr>
        <w:t>图中忽略</w:t>
      </w:r>
      <w:r w:rsidR="00165847">
        <w:rPr>
          <w:rFonts w:hint="eastAsia"/>
        </w:rPr>
        <w:t>了墙壁宽度</w:t>
      </w:r>
      <w:r w:rsidR="008027C8">
        <w:rPr>
          <w:rFonts w:hint="eastAsia"/>
        </w:rPr>
        <w:t>）</w:t>
      </w:r>
    </w:p>
    <w:p w14:paraId="7C532E71" w14:textId="720D03C8" w:rsidR="008027C8" w:rsidRDefault="008027C8" w:rsidP="00BA5AFB">
      <w:r>
        <w:rPr>
          <w:rFonts w:hint="eastAsia"/>
        </w:rPr>
        <w:t>入口与出口都是4X4wm的正方形</w:t>
      </w:r>
    </w:p>
    <w:p w14:paraId="7B229D2A" w14:textId="66E1B7C0" w:rsidR="008027C8" w:rsidRDefault="008027C8" w:rsidP="00BA5AFB">
      <w:r>
        <w:rPr>
          <w:rFonts w:hint="eastAsia"/>
        </w:rPr>
        <w:t>走路速度：</w:t>
      </w:r>
    </w:p>
    <w:p w14:paraId="51AD1716" w14:textId="16FB4ED3" w:rsidR="008027C8" w:rsidRDefault="006E3A07" w:rsidP="00BA5AFB">
      <w:r>
        <w:rPr>
          <w:rFonts w:hint="eastAsia"/>
        </w:rPr>
        <w:t>3</w:t>
      </w:r>
      <w:r w:rsidR="008027C8">
        <w:rPr>
          <w:rFonts w:hint="eastAsia"/>
        </w:rPr>
        <w:t>wm/s</w:t>
      </w:r>
    </w:p>
    <w:p w14:paraId="78C1B59C" w14:textId="6E08D0F7" w:rsidR="008027C8" w:rsidRDefault="008027C8" w:rsidP="00BA5AFB">
      <w:r>
        <w:rPr>
          <w:rFonts w:hint="eastAsia"/>
        </w:rPr>
        <w:t>跑步速度：</w:t>
      </w:r>
    </w:p>
    <w:p w14:paraId="63459774" w14:textId="7125F698" w:rsidR="008027C8" w:rsidRDefault="008027C8" w:rsidP="00BA5AFB">
      <w:r>
        <w:rPr>
          <w:rFonts w:hint="eastAsia"/>
        </w:rPr>
        <w:t>5wm/s</w:t>
      </w:r>
    </w:p>
    <w:p w14:paraId="3AAF6615" w14:textId="6CE97E93" w:rsidR="008027C8" w:rsidRDefault="008027C8" w:rsidP="00BA5AFB">
      <w:r>
        <w:rPr>
          <w:rFonts w:hint="eastAsia"/>
        </w:rPr>
        <w:t>1s消耗精力槽的1/</w:t>
      </w:r>
      <w:r w:rsidR="006E3A07">
        <w:rPr>
          <w:rFonts w:hint="eastAsia"/>
        </w:rPr>
        <w:t>6</w:t>
      </w:r>
    </w:p>
    <w:p w14:paraId="717DDC56" w14:textId="10363129" w:rsidR="00165847" w:rsidRDefault="00165847" w:rsidP="00BA5AFB">
      <w:r>
        <w:rPr>
          <w:rFonts w:hint="eastAsia"/>
        </w:rPr>
        <w:t>精力槽在不跑步时回复1/</w:t>
      </w:r>
      <w:r w:rsidR="006E3A07">
        <w:rPr>
          <w:rFonts w:hint="eastAsia"/>
        </w:rPr>
        <w:t>6</w:t>
      </w:r>
    </w:p>
    <w:p w14:paraId="7D476306" w14:textId="703E3A2E" w:rsidR="008027C8" w:rsidRDefault="008027C8" w:rsidP="00BA5AFB">
      <w:r>
        <w:rPr>
          <w:rFonts w:hint="eastAsia"/>
        </w:rPr>
        <w:t>虫子速度：</w:t>
      </w:r>
    </w:p>
    <w:p w14:paraId="1E4AEC33" w14:textId="4C0281F0" w:rsidR="008027C8" w:rsidRDefault="006E3A07" w:rsidP="00BA5AFB">
      <w:r>
        <w:rPr>
          <w:rFonts w:hint="eastAsia"/>
        </w:rPr>
        <w:t>6</w:t>
      </w:r>
      <w:r w:rsidR="008027C8">
        <w:rPr>
          <w:rFonts w:hint="eastAsia"/>
        </w:rPr>
        <w:t>wm/s</w:t>
      </w:r>
    </w:p>
    <w:p w14:paraId="4C2514CD" w14:textId="4D957DBB" w:rsidR="008027C8" w:rsidRDefault="008027C8" w:rsidP="00BA5AFB">
      <w:r>
        <w:rPr>
          <w:rFonts w:hint="eastAsia"/>
        </w:rPr>
        <w:t>受到阻碍时，停下1s</w:t>
      </w:r>
    </w:p>
    <w:p w14:paraId="663A0C71" w14:textId="0C0A586F" w:rsidR="008027C8" w:rsidRPr="008027C8" w:rsidRDefault="00165847" w:rsidP="00BA5AFB">
      <w:r>
        <w:rPr>
          <w:rFonts w:hint="eastAsia"/>
        </w:rPr>
        <w:lastRenderedPageBreak/>
        <w:t>场景总长76wm总宽74wm</w:t>
      </w:r>
      <w:r w:rsidR="008027C8">
        <w:rPr>
          <w:noProof/>
        </w:rPr>
        <w:drawing>
          <wp:anchor distT="0" distB="0" distL="114300" distR="114300" simplePos="0" relativeHeight="251739136" behindDoc="0" locked="0" layoutInCell="1" allowOverlap="1" wp14:anchorId="2036E1F5" wp14:editId="1AB94A43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6126480" cy="5265420"/>
            <wp:effectExtent l="0" t="0" r="762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8EA61" w14:textId="69F36896" w:rsidR="00B225BC" w:rsidRDefault="00B225BC" w:rsidP="00BA5AFB"/>
    <w:p w14:paraId="6F0B42DB" w14:textId="0B55A1BB" w:rsidR="00165847" w:rsidRDefault="00165847" w:rsidP="00BA5AFB"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3A8D4F18" wp14:editId="43C1EB1A">
            <wp:simplePos x="0" y="0"/>
            <wp:positionH relativeFrom="column">
              <wp:posOffset>-419100</wp:posOffset>
            </wp:positionH>
            <wp:positionV relativeFrom="paragraph">
              <wp:posOffset>299085</wp:posOffset>
            </wp:positionV>
            <wp:extent cx="6019800" cy="5611495"/>
            <wp:effectExtent l="0" t="0" r="0" b="8255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C4C2D" w14:textId="2349AC2A" w:rsidR="00165847" w:rsidRDefault="00165847" w:rsidP="00BA5AFB"/>
    <w:p w14:paraId="7C9B1EB1" w14:textId="66F61DE9" w:rsidR="00E13CCB" w:rsidRDefault="00E13CCB" w:rsidP="00BA5AFB"/>
    <w:p w14:paraId="0AE6664A" w14:textId="43EED4E9" w:rsidR="00E13CCB" w:rsidRDefault="00E13CCB" w:rsidP="00BA5AFB"/>
    <w:p w14:paraId="3C6AD90B" w14:textId="6A155223" w:rsidR="00E13CCB" w:rsidRDefault="00E13CCB" w:rsidP="00BA5AFB"/>
    <w:p w14:paraId="4EFCEC12" w14:textId="57F942D5" w:rsidR="00E13CCB" w:rsidRDefault="00E13CCB" w:rsidP="00BA5AFB"/>
    <w:p w14:paraId="1085CC7C" w14:textId="7802621F" w:rsidR="00E13CCB" w:rsidRDefault="00E13CCB" w:rsidP="00BA5AFB"/>
    <w:p w14:paraId="0E7B3E7E" w14:textId="77777777" w:rsidR="00E13CCB" w:rsidRDefault="00E13CCB" w:rsidP="00BA5AFB"/>
    <w:p w14:paraId="4DBAB43E" w14:textId="3152079D" w:rsidR="00165847" w:rsidRDefault="00165847" w:rsidP="00BA5AFB"/>
    <w:p w14:paraId="4F88A75F" w14:textId="2B129AD6" w:rsidR="008027C8" w:rsidRPr="00BA5AFB" w:rsidRDefault="008027C8" w:rsidP="00BA5AFB"/>
    <w:p w14:paraId="0C7CEF63" w14:textId="20E2A47D" w:rsidR="00E13CCB" w:rsidRDefault="00E13CCB" w:rsidP="00631CF6">
      <w:pPr>
        <w:pStyle w:val="2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196C3BBA" wp14:editId="05FE5D21">
            <wp:simplePos x="0" y="0"/>
            <wp:positionH relativeFrom="column">
              <wp:posOffset>-173990</wp:posOffset>
            </wp:positionH>
            <wp:positionV relativeFrom="paragraph">
              <wp:posOffset>0</wp:posOffset>
            </wp:positionV>
            <wp:extent cx="5981700" cy="5815233"/>
            <wp:effectExtent l="0" t="0" r="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81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场景总</w:t>
      </w:r>
      <w:r w:rsidR="00654F4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宽170wm</w:t>
      </w:r>
      <w:r w:rsidR="00654F4E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654F4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总长120+20+20=160wm</w:t>
      </w:r>
    </w:p>
    <w:p w14:paraId="63DA256C" w14:textId="77777777" w:rsidR="00E13CCB" w:rsidRDefault="00E13CCB" w:rsidP="00631CF6">
      <w:pPr>
        <w:pStyle w:val="2"/>
      </w:pPr>
    </w:p>
    <w:p w14:paraId="5452BF1F" w14:textId="1E0EA03F" w:rsidR="00631CF6" w:rsidRDefault="00631CF6" w:rsidP="00631CF6">
      <w:pPr>
        <w:pStyle w:val="2"/>
      </w:pPr>
      <w:r>
        <w:rPr>
          <w:rFonts w:hint="eastAsia"/>
        </w:rPr>
        <w:t>解谜方式：（暂定）</w:t>
      </w:r>
    </w:p>
    <w:p w14:paraId="6E15120D" w14:textId="1F9DD955" w:rsidR="00631CF6" w:rsidRDefault="00631CF6" w:rsidP="00631CF6">
      <w:r>
        <w:rPr>
          <w:rFonts w:hint="eastAsia"/>
        </w:rPr>
        <w:t>谜题房间</w:t>
      </w:r>
      <w:r w:rsidR="00BA5AFB">
        <w:rPr>
          <w:rFonts w:hint="eastAsia"/>
        </w:rPr>
        <w:t>1</w:t>
      </w:r>
      <w:r>
        <w:rPr>
          <w:rFonts w:hint="eastAsia"/>
        </w:rPr>
        <w:t>：要求按规律</w:t>
      </w:r>
      <w:r w:rsidR="00BA5AFB">
        <w:rPr>
          <w:rFonts w:hint="eastAsia"/>
        </w:rPr>
        <w:t>选择</w:t>
      </w:r>
      <w:r>
        <w:rPr>
          <w:rFonts w:hint="eastAsia"/>
        </w:rPr>
        <w:t>下一个素数</w:t>
      </w:r>
      <w:r w:rsidR="00BA5AFB">
        <w:rPr>
          <w:rFonts w:hint="eastAsia"/>
        </w:rPr>
        <w:t>边形的图案</w:t>
      </w:r>
    </w:p>
    <w:p w14:paraId="09FF4551" w14:textId="57D55341" w:rsidR="00631CF6" w:rsidRDefault="00631CF6" w:rsidP="00631CF6">
      <w:r>
        <w:rPr>
          <w:rFonts w:hint="eastAsia"/>
        </w:rPr>
        <w:t>提示：最纯粹的数</w:t>
      </w:r>
      <w:r w:rsidR="00BA5AFB">
        <w:rPr>
          <w:rFonts w:hint="eastAsia"/>
        </w:rPr>
        <w:t>/第一个图案是圆形，第二个图案是V字形，第三个图案是三角形（在无用房间中的提示）</w:t>
      </w:r>
    </w:p>
    <w:p w14:paraId="24EB2180" w14:textId="31C8145C" w:rsidR="00BA5AFB" w:rsidRDefault="00BA5AFB" w:rsidP="00631CF6">
      <w:r>
        <w:rPr>
          <w:rFonts w:hint="eastAsia"/>
        </w:rPr>
        <w:t>第四个图案是五角星形（在解谜1房间墙壁的提示）。</w:t>
      </w:r>
    </w:p>
    <w:p w14:paraId="02B710D9" w14:textId="3C4AFDD6" w:rsidR="00631CF6" w:rsidRDefault="00BA5AFB" w:rsidP="00631CF6">
      <w:r>
        <w:rPr>
          <w:rFonts w:hint="eastAsia"/>
        </w:rPr>
        <w:t>选项：A</w:t>
      </w:r>
      <w:proofErr w:type="gramStart"/>
      <w:r>
        <w:rPr>
          <w:rFonts w:hint="eastAsia"/>
        </w:rPr>
        <w:t>六芒星形</w:t>
      </w:r>
      <w:proofErr w:type="gramEnd"/>
      <w:r>
        <w:rPr>
          <w:rFonts w:hint="eastAsia"/>
        </w:rPr>
        <w:t>/B七边形/C八边形/D剑的形状</w:t>
      </w:r>
    </w:p>
    <w:p w14:paraId="1EA14C74" w14:textId="38A638F0" w:rsidR="00BA5AFB" w:rsidRDefault="00BA5AFB" w:rsidP="00631CF6"/>
    <w:p w14:paraId="41A60F6F" w14:textId="5C8D999B" w:rsidR="00BA5AFB" w:rsidRDefault="00BA5AFB" w:rsidP="00631CF6">
      <w:r>
        <w:rPr>
          <w:rFonts w:hint="eastAsia"/>
        </w:rPr>
        <w:lastRenderedPageBreak/>
        <w:t>谜题房间2：填写出八进制的下一个斐波那契数列</w:t>
      </w:r>
    </w:p>
    <w:p w14:paraId="73C8F5E3" w14:textId="6A994B66" w:rsidR="00BA5AFB" w:rsidRDefault="00BA5AFB" w:rsidP="00631CF6">
      <w:r>
        <w:rPr>
          <w:rFonts w:hint="eastAsia"/>
        </w:rPr>
        <w:t>提示：为了子民重新繁衍，为了国家重新富强，国王用新的数字向神灵祈祷</w:t>
      </w:r>
    </w:p>
    <w:p w14:paraId="3A0C894E" w14:textId="4CBFED5D" w:rsidR="00BA5AFB" w:rsidRDefault="00BA5AFB" w:rsidP="00631CF6">
      <w:r>
        <w:rPr>
          <w:rFonts w:hint="eastAsia"/>
        </w:rPr>
        <w:t>第一个是圆形/第二个是圆形/第三个是V字形/第四个是三角形（在国王的数学收藏房间里）</w:t>
      </w:r>
    </w:p>
    <w:p w14:paraId="7A01F14F" w14:textId="3C7E73B8" w:rsidR="00BA5AFB" w:rsidRDefault="00BA5AFB" w:rsidP="00631CF6">
      <w:r>
        <w:rPr>
          <w:rFonts w:hint="eastAsia"/>
        </w:rPr>
        <w:t>第五个是五角星形（在谜题房间2墙壁的提示）</w:t>
      </w:r>
    </w:p>
    <w:p w14:paraId="5A2A2F30" w14:textId="4F810A8D" w:rsidR="00BA5AFB" w:rsidRPr="00BA5AFB" w:rsidRDefault="00BA5AFB" w:rsidP="00631CF6">
      <w:r>
        <w:rPr>
          <w:rFonts w:hint="eastAsia"/>
        </w:rPr>
        <w:t>选项：A</w:t>
      </w:r>
      <w:proofErr w:type="gramStart"/>
      <w:r>
        <w:rPr>
          <w:rFonts w:hint="eastAsia"/>
        </w:rPr>
        <w:t>六芒星形</w:t>
      </w:r>
      <w:proofErr w:type="gramEnd"/>
      <w:r>
        <w:rPr>
          <w:rFonts w:hint="eastAsia"/>
        </w:rPr>
        <w:t>/B七边形/C八边形/D剑的形状</w:t>
      </w:r>
    </w:p>
    <w:p w14:paraId="4FFC75FE" w14:textId="77777777" w:rsidR="00AD50C6" w:rsidRPr="00AD50C6" w:rsidRDefault="00AD50C6" w:rsidP="00AD50C6"/>
    <w:p w14:paraId="6483C371" w14:textId="6392A08D" w:rsidR="00217972" w:rsidRDefault="00C004EE" w:rsidP="004D1758">
      <w:pPr>
        <w:pStyle w:val="2"/>
      </w:pPr>
      <w:r>
        <w:rPr>
          <w:rFonts w:hint="eastAsia"/>
        </w:rPr>
        <w:t>对话</w:t>
      </w:r>
      <w:r w:rsidR="00891D17">
        <w:rPr>
          <w:rFonts w:hint="eastAsia"/>
        </w:rPr>
        <w:t>与提示语</w:t>
      </w:r>
      <w:r w:rsidR="00217972">
        <w:rPr>
          <w:rFonts w:hint="eastAsia"/>
        </w:rPr>
        <w:t>设计：</w:t>
      </w:r>
      <w:r w:rsidR="00631CF6">
        <w:rPr>
          <w:rFonts w:hint="eastAsia"/>
        </w:rPr>
        <w:t>（暂未完成）</w:t>
      </w:r>
    </w:p>
    <w:p w14:paraId="38BFD77D" w14:textId="4744E6EB" w:rsidR="00891D17" w:rsidRDefault="00891D17">
      <w:r>
        <w:rPr>
          <w:rFonts w:hint="eastAsia"/>
        </w:rPr>
        <w:t>对话分为直接打印在界面下方（#1），和会弹出对话框（#2）的两种，提示</w:t>
      </w:r>
      <w:proofErr w:type="gramStart"/>
      <w:r>
        <w:rPr>
          <w:rFonts w:hint="eastAsia"/>
        </w:rPr>
        <w:t>语显示</w:t>
      </w:r>
      <w:proofErr w:type="gramEnd"/>
      <w:r>
        <w:rPr>
          <w:rFonts w:hint="eastAsia"/>
        </w:rPr>
        <w:t>在屏幕右上角。</w:t>
      </w:r>
    </w:p>
    <w:p w14:paraId="57EA58F2" w14:textId="77777777" w:rsidR="006B5212" w:rsidRDefault="00217972" w:rsidP="002179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  <w:r w:rsidR="00C004EE">
        <w:rPr>
          <w:rFonts w:hint="eastAsia"/>
        </w:rPr>
        <w:t xml:space="preserve"> </w:t>
      </w:r>
    </w:p>
    <w:p w14:paraId="6AB8526B" w14:textId="2F6337DA" w:rsidR="00C004EE" w:rsidRDefault="00C004EE" w:rsidP="006B5212">
      <w:pPr>
        <w:pStyle w:val="a7"/>
        <w:ind w:left="780" w:firstLineChars="0" w:firstLine="60"/>
      </w:pPr>
      <w:r>
        <w:t xml:space="preserve">  </w:t>
      </w:r>
      <w:r>
        <w:rPr>
          <w:rFonts w:hint="eastAsia"/>
        </w:rPr>
        <w:t>Case1（进入游戏后，</w:t>
      </w:r>
      <w:r w:rsidR="00891D17">
        <w:rPr>
          <w:rFonts w:hint="eastAsia"/>
        </w:rPr>
        <w:t>直接弹出与同</w:t>
      </w:r>
      <w:r>
        <w:rPr>
          <w:rFonts w:hint="eastAsia"/>
        </w:rPr>
        <w:t>伴</w:t>
      </w:r>
      <w:r w:rsidR="00891D17">
        <w:rPr>
          <w:rFonts w:hint="eastAsia"/>
        </w:rPr>
        <w:t>的</w:t>
      </w:r>
      <w:r>
        <w:rPr>
          <w:rFonts w:hint="eastAsia"/>
        </w:rPr>
        <w:t>对话）</w:t>
      </w:r>
      <w:r w:rsidR="00891D17">
        <w:rPr>
          <w:rFonts w:hint="eastAsia"/>
        </w:rPr>
        <w:t>#2</w:t>
      </w:r>
    </w:p>
    <w:p w14:paraId="61AC95C8" w14:textId="4ACC32FF" w:rsidR="00C004EE" w:rsidRDefault="006B5212" w:rsidP="00C004EE">
      <w:pPr>
        <w:pStyle w:val="a7"/>
        <w:ind w:left="990" w:firstLineChars="0" w:firstLine="60"/>
      </w:pPr>
      <w:r>
        <w:rPr>
          <w:rFonts w:hint="eastAsia"/>
        </w:rPr>
        <w:t>同伴</w:t>
      </w:r>
      <w:r w:rsidR="00C004EE">
        <w:rPr>
          <w:rFonts w:hint="eastAsia"/>
        </w:rPr>
        <w:t>：“这里就是古王国遗址了，</w:t>
      </w:r>
      <w:r w:rsidR="00891D17">
        <w:rPr>
          <w:rFonts w:hint="eastAsia"/>
        </w:rPr>
        <w:t>听说国王</w:t>
      </w:r>
      <w:r w:rsidR="00576DA7">
        <w:rPr>
          <w:rFonts w:hint="eastAsia"/>
        </w:rPr>
        <w:t>的宝藏就在</w:t>
      </w:r>
      <w:r w:rsidR="00891D17">
        <w:rPr>
          <w:rFonts w:hint="eastAsia"/>
        </w:rPr>
        <w:t>第三层</w:t>
      </w:r>
      <w:r w:rsidR="00C004EE">
        <w:rPr>
          <w:rFonts w:hint="eastAsia"/>
        </w:rPr>
        <w:t>。”</w:t>
      </w:r>
    </w:p>
    <w:p w14:paraId="0D1C8DFE" w14:textId="2D454E4F" w:rsidR="00891D17" w:rsidRDefault="00891D17" w:rsidP="00C004EE">
      <w:pPr>
        <w:pStyle w:val="a7"/>
        <w:ind w:left="990" w:firstLineChars="0" w:firstLine="60"/>
      </w:pPr>
      <w:r>
        <w:rPr>
          <w:rFonts w:hint="eastAsia"/>
        </w:rPr>
        <w:t>玩家角色：“大概很不容易找到吧？”</w:t>
      </w:r>
    </w:p>
    <w:p w14:paraId="431DF882" w14:textId="56467BFD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</w:t>
      </w:r>
      <w:r w:rsidR="00576DA7">
        <w:rPr>
          <w:rFonts w:hint="eastAsia"/>
        </w:rPr>
        <w:t>根据之前的情报</w:t>
      </w:r>
      <w:r>
        <w:rPr>
          <w:rFonts w:hint="eastAsia"/>
        </w:rPr>
        <w:t>……这个国王生前痴迷数学</w:t>
      </w:r>
      <w:r w:rsidR="00A73357">
        <w:rPr>
          <w:rFonts w:hint="eastAsia"/>
        </w:rPr>
        <w:t>，</w:t>
      </w:r>
      <w:r>
        <w:rPr>
          <w:rFonts w:hint="eastAsia"/>
        </w:rPr>
        <w:t>所以他很大可能不会布置机关，</w:t>
      </w:r>
      <w:r w:rsidR="006C1C5F">
        <w:rPr>
          <w:rFonts w:hint="eastAsia"/>
        </w:rPr>
        <w:t>而</w:t>
      </w:r>
      <w:r>
        <w:rPr>
          <w:rFonts w:hint="eastAsia"/>
        </w:rPr>
        <w:t>让你做几道数学题。”</w:t>
      </w:r>
    </w:p>
    <w:p w14:paraId="111FF7F2" w14:textId="6C0516D4" w:rsidR="00891D17" w:rsidRDefault="00891D17" w:rsidP="006C1C5F">
      <w:pPr>
        <w:pStyle w:val="a7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14:paraId="7A9D9A1D" w14:textId="56DA0543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同伴：“我可没开玩笑。”</w:t>
      </w:r>
    </w:p>
    <w:p w14:paraId="0ED8BA47" w14:textId="75A01456" w:rsidR="00891D17" w:rsidRDefault="00891D17" w:rsidP="00891D17">
      <w:pPr>
        <w:pStyle w:val="a7"/>
        <w:ind w:left="1050" w:firstLineChars="0" w:firstLine="0"/>
      </w:pPr>
      <w:r>
        <w:rPr>
          <w:rFonts w:hint="eastAsia"/>
        </w:rPr>
        <w:t>同伴：“时间也不早了，你该进去了，我在</w:t>
      </w:r>
      <w:proofErr w:type="gramStart"/>
      <w:r>
        <w:rPr>
          <w:rFonts w:hint="eastAsia"/>
        </w:rPr>
        <w:t>这等着</w:t>
      </w:r>
      <w:proofErr w:type="gramEnd"/>
      <w:r>
        <w:rPr>
          <w:rFonts w:hint="eastAsia"/>
        </w:rPr>
        <w:t>你，以防外面有什么变故</w:t>
      </w:r>
      <w:r w:rsidR="00CA68E5">
        <w:rPr>
          <w:rFonts w:hint="eastAsia"/>
        </w:rPr>
        <w:t>，用通讯机联系</w:t>
      </w:r>
      <w:r>
        <w:rPr>
          <w:rFonts w:hint="eastAsia"/>
        </w:rPr>
        <w:t>。”</w:t>
      </w:r>
    </w:p>
    <w:p w14:paraId="121AAC9F" w14:textId="2684FAEF" w:rsidR="00C004EE" w:rsidRDefault="00C004EE" w:rsidP="00C004EE">
      <w:pPr>
        <w:ind w:left="840" w:firstLineChars="100" w:firstLine="210"/>
      </w:pPr>
      <w:r>
        <w:rPr>
          <w:rFonts w:hint="eastAsia"/>
        </w:rPr>
        <w:t>玩家角色：“好的。”</w:t>
      </w:r>
    </w:p>
    <w:p w14:paraId="569B7817" w14:textId="0137D8DA" w:rsidR="00891D17" w:rsidRDefault="00891D17" w:rsidP="00C004EE">
      <w:pPr>
        <w:ind w:left="840" w:firstLineChars="100" w:firstLine="210"/>
      </w:pPr>
      <w:r>
        <w:rPr>
          <w:rFonts w:hint="eastAsia"/>
        </w:rPr>
        <w:t>（玩家可以操控角色移动）</w:t>
      </w:r>
    </w:p>
    <w:p w14:paraId="5686DE17" w14:textId="77777777" w:rsidR="00576DA7" w:rsidRDefault="00576DA7" w:rsidP="00C004EE">
      <w:pPr>
        <w:ind w:left="840" w:firstLineChars="100" w:firstLine="210"/>
        <w:rPr>
          <w:rFonts w:hint="eastAsia"/>
        </w:rPr>
      </w:pPr>
    </w:p>
    <w:p w14:paraId="4AF5A71F" w14:textId="2442410B" w:rsidR="00891D17" w:rsidRDefault="006C1C5F" w:rsidP="00C004EE">
      <w:pPr>
        <w:ind w:left="840" w:firstLineChars="100" w:firstLine="210"/>
      </w:pPr>
      <w:r>
        <w:rPr>
          <w:rFonts w:hint="eastAsia"/>
        </w:rPr>
        <w:t>提示信息：通过WASD行动</w:t>
      </w:r>
    </w:p>
    <w:p w14:paraId="513F4E00" w14:textId="77777777" w:rsidR="00631CF6" w:rsidRDefault="006C1C5F" w:rsidP="00C004EE">
      <w:pPr>
        <w:ind w:left="840" w:firstLineChars="100" w:firstLine="210"/>
      </w:pPr>
      <w:r>
        <w:rPr>
          <w:rFonts w:hint="eastAsia"/>
        </w:rPr>
        <w:t>提示信息：E键可以与物品发生互动。</w:t>
      </w:r>
    </w:p>
    <w:p w14:paraId="1CC60982" w14:textId="128BCBBF" w:rsidR="006C1C5F" w:rsidRPr="00891D17" w:rsidRDefault="00631CF6" w:rsidP="00C004EE">
      <w:pPr>
        <w:ind w:left="840" w:firstLineChars="100" w:firstLine="210"/>
      </w:pPr>
      <w:r>
        <w:rPr>
          <w:rFonts w:hint="eastAsia"/>
        </w:rPr>
        <w:t>提示信息：shift键可以冲刺。</w:t>
      </w:r>
      <w:r w:rsidR="006C1C5F">
        <w:br/>
      </w:r>
    </w:p>
    <w:p w14:paraId="3CB6D8DE" w14:textId="0462E14C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ase2（当玩家操控角色不进入地牢入口而是想要转身离开）</w:t>
      </w:r>
      <w:r w:rsidR="00891D17">
        <w:rPr>
          <w:rFonts w:hint="eastAsia"/>
        </w:rPr>
        <w:t>#2</w:t>
      </w:r>
    </w:p>
    <w:p w14:paraId="47FDF06D" w14:textId="3B2DE78E" w:rsidR="00C004EE" w:rsidRDefault="00891D17" w:rsidP="00C004EE">
      <w:pPr>
        <w:ind w:left="840" w:firstLineChars="100" w:firstLine="210"/>
      </w:pPr>
      <w:r>
        <w:rPr>
          <w:rFonts w:hint="eastAsia"/>
        </w:rPr>
        <w:t>同伴</w:t>
      </w:r>
      <w:r w:rsidR="00C004EE">
        <w:rPr>
          <w:rFonts w:hint="eastAsia"/>
        </w:rPr>
        <w:t>：“</w:t>
      </w:r>
      <w:r>
        <w:rPr>
          <w:rFonts w:hint="eastAsia"/>
        </w:rPr>
        <w:t>你去哪？这</w:t>
      </w:r>
      <w:r w:rsidR="00C004EE">
        <w:rPr>
          <w:rFonts w:hint="eastAsia"/>
        </w:rPr>
        <w:t>里才是入口</w:t>
      </w:r>
      <w:r>
        <w:rPr>
          <w:rFonts w:hint="eastAsia"/>
        </w:rPr>
        <w:t>。</w:t>
      </w:r>
      <w:r w:rsidR="00C004EE">
        <w:rPr>
          <w:rFonts w:hint="eastAsia"/>
        </w:rPr>
        <w:t>”（玩家角色自动后退）</w:t>
      </w:r>
    </w:p>
    <w:p w14:paraId="2F01B505" w14:textId="77777777" w:rsidR="00891D17" w:rsidRDefault="00891D17" w:rsidP="00C004EE">
      <w:pPr>
        <w:ind w:left="840" w:firstLineChars="100" w:firstLine="210"/>
      </w:pPr>
    </w:p>
    <w:p w14:paraId="3FC6502F" w14:textId="18141563" w:rsidR="00C004EE" w:rsidRDefault="00C004EE" w:rsidP="00C004EE">
      <w:pPr>
        <w:ind w:left="840" w:firstLineChars="100" w:firstLine="210"/>
      </w:pPr>
      <w:r>
        <w:t>C</w:t>
      </w:r>
      <w:r>
        <w:rPr>
          <w:rFonts w:hint="eastAsia"/>
        </w:rPr>
        <w:t>ase3（当玩家角色与地牢入口发生交互后）</w:t>
      </w:r>
      <w:r w:rsidR="00891D17">
        <w:rPr>
          <w:rFonts w:hint="eastAsia"/>
        </w:rPr>
        <w:t>#1</w:t>
      </w:r>
    </w:p>
    <w:p w14:paraId="558536E1" w14:textId="2015D8AC" w:rsidR="00631CF6" w:rsidRDefault="00631CF6" w:rsidP="00C004EE">
      <w:pPr>
        <w:ind w:left="840" w:firstLineChars="100" w:firstLine="210"/>
      </w:pPr>
      <w:r>
        <w:rPr>
          <w:rFonts w:hint="eastAsia"/>
        </w:rPr>
        <w:t>（屏幕变黑）</w:t>
      </w:r>
    </w:p>
    <w:p w14:paraId="4D1F31AA" w14:textId="4BB34E1E" w:rsidR="00C004EE" w:rsidRDefault="00C004EE" w:rsidP="00C004EE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14:paraId="543CC138" w14:textId="7E343AFC" w:rsidR="00891D17" w:rsidRDefault="00891D17" w:rsidP="00C004EE">
      <w:pPr>
        <w:ind w:left="840" w:firstLineChars="100" w:firstLine="210"/>
      </w:pPr>
      <w:r>
        <w:rPr>
          <w:rFonts w:hint="eastAsia"/>
        </w:rPr>
        <w:t>（载入地牢第一层）</w:t>
      </w:r>
    </w:p>
    <w:p w14:paraId="2A5A29FB" w14:textId="77777777" w:rsidR="00891D17" w:rsidRDefault="00891D17" w:rsidP="00C004EE">
      <w:pPr>
        <w:ind w:left="840" w:firstLineChars="100" w:firstLine="210"/>
      </w:pPr>
    </w:p>
    <w:p w14:paraId="6E15BE76" w14:textId="09A61156" w:rsidR="00891D17" w:rsidRDefault="006B5212" w:rsidP="00891D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14:paraId="1BCDC559" w14:textId="645D4A36" w:rsidR="00891D17" w:rsidRDefault="00891D17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ase（玩家进入后）#1</w:t>
      </w:r>
    </w:p>
    <w:p w14:paraId="31283B21" w14:textId="71B36FDA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“好黑……希望能快点找到</w:t>
      </w:r>
      <w:r w:rsidR="005D4371">
        <w:rPr>
          <w:rFonts w:hint="eastAsia"/>
        </w:rPr>
        <w:t>宝藏</w:t>
      </w:r>
      <w:r>
        <w:rPr>
          <w:rFonts w:hint="eastAsia"/>
        </w:rPr>
        <w:t>。”</w:t>
      </w:r>
    </w:p>
    <w:p w14:paraId="4B7CBBEB" w14:textId="77777777" w:rsidR="006C1C5F" w:rsidRDefault="006C1C5F" w:rsidP="006B5212">
      <w:pPr>
        <w:pStyle w:val="a7"/>
        <w:ind w:left="1260" w:firstLineChars="0" w:firstLine="0"/>
      </w:pPr>
    </w:p>
    <w:p w14:paraId="5F7773FC" w14:textId="0A93D4F4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ase（玩家</w:t>
      </w:r>
      <w:r w:rsidR="00891D17">
        <w:rPr>
          <w:rFonts w:hint="eastAsia"/>
        </w:rPr>
        <w:t>第一次接触</w:t>
      </w:r>
      <w:r>
        <w:rPr>
          <w:rFonts w:hint="eastAsia"/>
        </w:rPr>
        <w:t>泥潭）</w:t>
      </w:r>
      <w:r w:rsidR="00891D17">
        <w:rPr>
          <w:rFonts w:hint="eastAsia"/>
        </w:rPr>
        <w:t>#2</w:t>
      </w:r>
    </w:p>
    <w:p w14:paraId="5C17E78A" w14:textId="42C80EB2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576DA7">
        <w:rPr>
          <w:rFonts w:hint="eastAsia"/>
        </w:rPr>
        <w:t>啊啊啊……</w:t>
      </w:r>
      <w:r>
        <w:rPr>
          <w:rFonts w:hint="eastAsia"/>
        </w:rPr>
        <w:t>这是……什么？！！“</w:t>
      </w:r>
      <w:r w:rsidR="00AB79A2">
        <w:rPr>
          <w:rFonts w:hint="eastAsia"/>
        </w:rPr>
        <w:t>（屏幕震动）</w:t>
      </w:r>
    </w:p>
    <w:p w14:paraId="4C9DEFA0" w14:textId="2E79F752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14:paraId="7012D549" w14:textId="0AE6D101" w:rsidR="006B5212" w:rsidRDefault="006B5212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891D17">
        <w:rPr>
          <w:rFonts w:hint="eastAsia"/>
        </w:rPr>
        <w:t>而且</w:t>
      </w:r>
      <w:r>
        <w:rPr>
          <w:rFonts w:hint="eastAsia"/>
        </w:rPr>
        <w:t>比我在空间站</w:t>
      </w:r>
      <w:r w:rsidR="00891D17">
        <w:rPr>
          <w:rFonts w:hint="eastAsia"/>
        </w:rPr>
        <w:t>吃</w:t>
      </w:r>
      <w:r w:rsidR="00576DA7">
        <w:rPr>
          <w:rFonts w:hint="eastAsia"/>
        </w:rPr>
        <w:t>过</w:t>
      </w:r>
      <w:r>
        <w:rPr>
          <w:rFonts w:hint="eastAsia"/>
        </w:rPr>
        <w:t>的汤还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。”</w:t>
      </w:r>
      <w:r w:rsidR="00891D17">
        <w:t xml:space="preserve"> </w:t>
      </w:r>
    </w:p>
    <w:p w14:paraId="0AC642EF" w14:textId="2FF81884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lastRenderedPageBreak/>
        <w:t>同伴：“小心。”</w:t>
      </w:r>
    </w:p>
    <w:p w14:paraId="3D6CB997" w14:textId="77777777" w:rsidR="00576DA7" w:rsidRDefault="00576DA7" w:rsidP="006B5212">
      <w:pPr>
        <w:pStyle w:val="a7"/>
        <w:ind w:left="1260" w:firstLineChars="0" w:firstLine="0"/>
      </w:pPr>
    </w:p>
    <w:p w14:paraId="3B2CEFE1" w14:textId="24C4E51B" w:rsidR="00891D17" w:rsidRDefault="00891D17" w:rsidP="006B5212">
      <w:pPr>
        <w:pStyle w:val="a7"/>
        <w:ind w:left="1260" w:firstLineChars="0" w:firstLine="0"/>
      </w:pPr>
      <w:r>
        <w:rPr>
          <w:rFonts w:hint="eastAsia"/>
        </w:rPr>
        <w:t>提示</w:t>
      </w:r>
      <w:r w:rsidR="006C1C5F">
        <w:rPr>
          <w:rFonts w:hint="eastAsia"/>
        </w:rPr>
        <w:t>信息</w:t>
      </w:r>
      <w:r>
        <w:rPr>
          <w:rFonts w:hint="eastAsia"/>
        </w:rPr>
        <w:t>：</w:t>
      </w:r>
      <w:r w:rsidR="00631CF6">
        <w:rPr>
          <w:rFonts w:hint="eastAsia"/>
        </w:rPr>
        <w:t>你不能在</w:t>
      </w:r>
      <w:r>
        <w:rPr>
          <w:rFonts w:hint="eastAsia"/>
        </w:rPr>
        <w:t>泥潭</w:t>
      </w:r>
      <w:r w:rsidR="00631CF6">
        <w:rPr>
          <w:rFonts w:hint="eastAsia"/>
        </w:rPr>
        <w:t>上</w:t>
      </w:r>
      <w:r w:rsidR="00DD6B2A">
        <w:rPr>
          <w:rFonts w:hint="eastAsia"/>
        </w:rPr>
        <w:t>跑动</w:t>
      </w:r>
      <w:r>
        <w:rPr>
          <w:rFonts w:hint="eastAsia"/>
        </w:rPr>
        <w:t>。</w:t>
      </w:r>
    </w:p>
    <w:p w14:paraId="51BAA60C" w14:textId="00810C54" w:rsidR="00CA68E5" w:rsidRDefault="00CA68E5" w:rsidP="006B5212">
      <w:pPr>
        <w:pStyle w:val="a7"/>
        <w:ind w:left="1260" w:firstLineChars="0" w:firstLine="0"/>
      </w:pPr>
    </w:p>
    <w:p w14:paraId="71C2B08E" w14:textId="776990EC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</w:t>
      </w:r>
      <w:r w:rsidR="00844F97">
        <w:rPr>
          <w:rFonts w:hint="eastAsia"/>
        </w:rPr>
        <w:t>玩家</w:t>
      </w:r>
      <w:ins w:id="0" w:author="王崇旭" w:date="2017-12-19T19:10:00Z">
        <w:r w:rsidR="007A2B0F">
          <w:rPr>
            <w:rFonts w:hint="eastAsia"/>
          </w:rPr>
          <w:t>第一次</w:t>
        </w:r>
      </w:ins>
      <w:r w:rsidR="00844F97">
        <w:rPr>
          <w:rFonts w:hint="eastAsia"/>
        </w:rPr>
        <w:t>移动到</w:t>
      </w:r>
      <w:r w:rsidR="00AB267B">
        <w:rPr>
          <w:rFonts w:hint="eastAsia"/>
        </w:rPr>
        <w:t>灯的</w:t>
      </w:r>
      <w:r w:rsidR="00844F97">
        <w:rPr>
          <w:rFonts w:hint="eastAsia"/>
        </w:rPr>
        <w:t>开关附近</w:t>
      </w:r>
      <w:r>
        <w:rPr>
          <w:rFonts w:hint="eastAsia"/>
        </w:rPr>
        <w:t>）#1</w:t>
      </w:r>
    </w:p>
    <w:p w14:paraId="58212F98" w14:textId="3920455C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“</w:t>
      </w:r>
      <w:r w:rsidR="00576DA7">
        <w:rPr>
          <w:rFonts w:hint="eastAsia"/>
        </w:rPr>
        <w:t>玩家角色：</w:t>
      </w:r>
      <w:r>
        <w:rPr>
          <w:rFonts w:hint="eastAsia"/>
        </w:rPr>
        <w:t>前面这是个开关？”</w:t>
      </w:r>
    </w:p>
    <w:p w14:paraId="76CCCBAF" w14:textId="29AEE034" w:rsidR="00CA68E5" w:rsidRDefault="00CA68E5" w:rsidP="006B5212">
      <w:pPr>
        <w:pStyle w:val="a7"/>
        <w:ind w:left="1260" w:firstLineChars="0" w:firstLine="0"/>
      </w:pPr>
    </w:p>
    <w:p w14:paraId="34DBE676" w14:textId="085756D6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Case（打开开关后，灯光）#2</w:t>
      </w:r>
    </w:p>
    <w:p w14:paraId="579813E9" w14:textId="000F0DCD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</w:t>
      </w:r>
      <w:r w:rsidR="00844F97">
        <w:rPr>
          <w:rFonts w:hint="eastAsia"/>
        </w:rPr>
        <w:t>的政治制度为什么这么落后</w:t>
      </w:r>
      <w:r>
        <w:rPr>
          <w:rFonts w:hint="eastAsia"/>
        </w:rPr>
        <w:t>？”</w:t>
      </w:r>
    </w:p>
    <w:p w14:paraId="5C911344" w14:textId="2611A115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同伴：“的确，这个星球上怪异的事情很多。”</w:t>
      </w:r>
    </w:p>
    <w:p w14:paraId="4014E6CC" w14:textId="77777777" w:rsidR="006C1C5F" w:rsidRDefault="006C1C5F" w:rsidP="006B5212">
      <w:pPr>
        <w:pStyle w:val="a7"/>
        <w:ind w:left="1260" w:firstLineChars="0" w:firstLine="0"/>
      </w:pPr>
    </w:p>
    <w:p w14:paraId="6B5FE659" w14:textId="3D7D057F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玩家</w:t>
      </w:r>
      <w:r w:rsidR="00891D17">
        <w:rPr>
          <w:rFonts w:hint="eastAsia"/>
        </w:rPr>
        <w:t>与</w:t>
      </w:r>
      <w:r w:rsidR="00E253C6">
        <w:rPr>
          <w:rFonts w:hint="eastAsia"/>
        </w:rPr>
        <w:t>壁画</w:t>
      </w:r>
      <w:r w:rsidR="00891D17">
        <w:rPr>
          <w:rFonts w:hint="eastAsia"/>
        </w:rPr>
        <w:t>进行互动</w:t>
      </w:r>
      <w:r>
        <w:rPr>
          <w:rFonts w:hint="eastAsia"/>
        </w:rPr>
        <w:t>）</w:t>
      </w:r>
      <w:r w:rsidR="00844F97">
        <w:rPr>
          <w:rFonts w:hint="eastAsia"/>
        </w:rPr>
        <w:t>#2</w:t>
      </w:r>
    </w:p>
    <w:p w14:paraId="5E33DBA8" w14:textId="77777777" w:rsidR="00AB267B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玩家角色：“这是……一副壁画？</w:t>
      </w:r>
    </w:p>
    <w:p w14:paraId="21DFD986" w14:textId="062BED1B" w:rsidR="00CA68E5" w:rsidRDefault="00CA68E5" w:rsidP="00AB267B">
      <w:pPr>
        <w:pStyle w:val="a7"/>
        <w:ind w:left="2100" w:firstLineChars="100" w:firstLine="210"/>
      </w:pPr>
      <w:r>
        <w:rPr>
          <w:rFonts w:hint="eastAsia"/>
        </w:rPr>
        <w:t>上面还有文字，让我打开翻译器……”</w:t>
      </w:r>
    </w:p>
    <w:p w14:paraId="410EE045" w14:textId="77777777" w:rsidR="00AB267B" w:rsidRDefault="00CA68E5" w:rsidP="006B5212">
      <w:pPr>
        <w:pStyle w:val="a7"/>
        <w:ind w:left="1260" w:firstLineChars="0" w:firstLine="0"/>
      </w:pPr>
      <w:r>
        <w:rPr>
          <w:rFonts w:hint="eastAsia"/>
        </w:rPr>
        <w:t>玩家角色：“画的似乎是国王和</w:t>
      </w:r>
      <w:r w:rsidR="00576DA7">
        <w:rPr>
          <w:rFonts w:hint="eastAsia"/>
        </w:rPr>
        <w:t>和他的</w:t>
      </w:r>
      <w:r>
        <w:rPr>
          <w:rFonts w:hint="eastAsia"/>
        </w:rPr>
        <w:t>数学家们。</w:t>
      </w:r>
    </w:p>
    <w:p w14:paraId="7EA82E67" w14:textId="067E9460" w:rsidR="00891D17" w:rsidRDefault="00576DA7" w:rsidP="00AB267B">
      <w:pPr>
        <w:pStyle w:val="a7"/>
        <w:ind w:left="2100" w:firstLineChars="0"/>
      </w:pPr>
      <w:r>
        <w:rPr>
          <w:rFonts w:hint="eastAsia"/>
        </w:rPr>
        <w:t>下面的</w:t>
      </w:r>
      <w:r w:rsidR="00CA68E5">
        <w:rPr>
          <w:rFonts w:hint="eastAsia"/>
        </w:rPr>
        <w:t>文字是：……最纯粹的……最自然的……我的挚爱……”</w:t>
      </w:r>
    </w:p>
    <w:p w14:paraId="6A70B77D" w14:textId="4900A769" w:rsidR="00CA68E5" w:rsidRDefault="00CA68E5" w:rsidP="006B5212">
      <w:pPr>
        <w:pStyle w:val="a7"/>
        <w:ind w:left="1260" w:firstLineChars="0" w:firstLine="0"/>
      </w:pPr>
      <w:r>
        <w:rPr>
          <w:rFonts w:hint="eastAsia"/>
        </w:rPr>
        <w:t>同伴：“什么意思？”</w:t>
      </w:r>
    </w:p>
    <w:p w14:paraId="6419E8C7" w14:textId="1DEC9C4C" w:rsidR="006C1C5F" w:rsidRDefault="00844F97" w:rsidP="006B5212">
      <w:pPr>
        <w:pStyle w:val="a7"/>
        <w:ind w:left="1260" w:firstLineChars="0" w:firstLine="0"/>
      </w:pPr>
      <w:r>
        <w:rPr>
          <w:rFonts w:hint="eastAsia"/>
        </w:rPr>
        <w:t>玩家角色：“不知道。”</w:t>
      </w:r>
    </w:p>
    <w:p w14:paraId="1934D7C5" w14:textId="1B4650F9" w:rsidR="00FE599C" w:rsidRDefault="00FE599C" w:rsidP="006B5212">
      <w:pPr>
        <w:pStyle w:val="a7"/>
        <w:ind w:left="1260" w:firstLineChars="0" w:firstLine="0"/>
      </w:pPr>
    </w:p>
    <w:p w14:paraId="739D20F8" w14:textId="1A79193E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Case（玩家与</w:t>
      </w:r>
      <w:r w:rsidR="00576DA7">
        <w:rPr>
          <w:rFonts w:hint="eastAsia"/>
        </w:rPr>
        <w:t>上锁的门</w:t>
      </w:r>
      <w:r>
        <w:rPr>
          <w:rFonts w:hint="eastAsia"/>
        </w:rPr>
        <w:t>互动）#</w:t>
      </w:r>
      <w:r w:rsidR="00576DA7">
        <w:rPr>
          <w:rFonts w:hint="eastAsia"/>
        </w:rPr>
        <w:t>1</w:t>
      </w:r>
    </w:p>
    <w:p w14:paraId="14931CE7" w14:textId="77777777" w:rsidR="00AB267B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玩家角色：“这个门似乎锁住了……</w:t>
      </w:r>
    </w:p>
    <w:p w14:paraId="2F237DEE" w14:textId="72BE9626" w:rsidR="00FE599C" w:rsidRDefault="00FE599C" w:rsidP="00AB267B">
      <w:pPr>
        <w:pStyle w:val="a7"/>
        <w:ind w:left="1680" w:firstLineChars="400" w:firstLine="840"/>
      </w:pPr>
      <w:r>
        <w:rPr>
          <w:rFonts w:hint="eastAsia"/>
        </w:rPr>
        <w:t>去别的地方看看吧。”</w:t>
      </w:r>
    </w:p>
    <w:p w14:paraId="78DB275D" w14:textId="0A82076F" w:rsidR="00576DA7" w:rsidRDefault="00576DA7" w:rsidP="006B5212">
      <w:pPr>
        <w:pStyle w:val="a7"/>
        <w:ind w:left="1260" w:firstLineChars="0" w:firstLine="0"/>
      </w:pPr>
    </w:p>
    <w:p w14:paraId="3963EF7D" w14:textId="2D3CD4CD" w:rsidR="00576DA7" w:rsidRDefault="00576DA7" w:rsidP="006B5212">
      <w:pPr>
        <w:pStyle w:val="a7"/>
        <w:ind w:left="1260" w:firstLineChars="0" w:firstLine="0"/>
      </w:pPr>
      <w:r>
        <w:rPr>
          <w:rFonts w:hint="eastAsia"/>
        </w:rPr>
        <w:t>Case（玩家用钥匙打开门后）#1</w:t>
      </w:r>
    </w:p>
    <w:p w14:paraId="2A468B8D" w14:textId="03A8ABFD" w:rsidR="00576DA7" w:rsidRDefault="00576DA7" w:rsidP="00576DA7">
      <w:pPr>
        <w:pStyle w:val="a7"/>
        <w:ind w:left="1260" w:firstLineChars="0" w:firstLine="0"/>
      </w:pPr>
      <w:r>
        <w:rPr>
          <w:rFonts w:hint="eastAsia"/>
        </w:rPr>
        <w:t>玩家角色：“</w:t>
      </w:r>
      <w:r>
        <w:rPr>
          <w:rFonts w:hint="eastAsia"/>
        </w:rPr>
        <w:t>门打开了</w:t>
      </w:r>
      <w:r>
        <w:rPr>
          <w:rFonts w:hint="eastAsia"/>
        </w:rPr>
        <w:t>。”</w:t>
      </w:r>
    </w:p>
    <w:p w14:paraId="7BC49F39" w14:textId="77777777" w:rsidR="00844F97" w:rsidRPr="00844F97" w:rsidRDefault="00844F97" w:rsidP="00576DA7">
      <w:pPr>
        <w:rPr>
          <w:rFonts w:hint="eastAsia"/>
        </w:rPr>
      </w:pPr>
    </w:p>
    <w:p w14:paraId="79A95D9B" w14:textId="559C478D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</w:t>
      </w:r>
      <w:r w:rsidR="00844F97">
        <w:rPr>
          <w:rFonts w:hint="eastAsia"/>
        </w:rPr>
        <w:t>（玩家</w:t>
      </w:r>
      <w:r w:rsidR="00FE599C">
        <w:rPr>
          <w:rFonts w:hint="eastAsia"/>
        </w:rPr>
        <w:t>与木头墙进行交互</w:t>
      </w:r>
      <w:r w:rsidR="00844F97">
        <w:rPr>
          <w:rFonts w:hint="eastAsia"/>
        </w:rPr>
        <w:t>后）</w:t>
      </w:r>
      <w:r w:rsidR="00FE599C">
        <w:rPr>
          <w:rFonts w:hint="eastAsia"/>
        </w:rPr>
        <w:t>#2</w:t>
      </w:r>
    </w:p>
    <w:p w14:paraId="031C6E2E" w14:textId="6ADE26C0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576DA7">
        <w:rPr>
          <w:rFonts w:hint="eastAsia"/>
        </w:rPr>
        <w:t>这堵墙</w:t>
      </w:r>
      <w:r w:rsidR="00631CF6">
        <w:rPr>
          <w:rFonts w:hint="eastAsia"/>
        </w:rPr>
        <w:t>的基底</w:t>
      </w:r>
      <w:r>
        <w:rPr>
          <w:rFonts w:hint="eastAsia"/>
        </w:rPr>
        <w:t>似乎已经被腐蚀的差不多了。”</w:t>
      </w:r>
    </w:p>
    <w:p w14:paraId="7D01D9FA" w14:textId="77777777" w:rsidR="00576DA7" w:rsidRDefault="00576DA7" w:rsidP="006B5212">
      <w:pPr>
        <w:pStyle w:val="a7"/>
        <w:ind w:left="1260" w:firstLineChars="0" w:firstLine="0"/>
      </w:pPr>
    </w:p>
    <w:p w14:paraId="4374BEFB" w14:textId="4E67BE71" w:rsidR="00FE599C" w:rsidRDefault="00FE599C" w:rsidP="006B5212">
      <w:pPr>
        <w:pStyle w:val="a7"/>
        <w:ind w:left="1260" w:firstLineChars="0" w:firstLine="0"/>
      </w:pPr>
      <w:r>
        <w:rPr>
          <w:rFonts w:hint="eastAsia"/>
        </w:rPr>
        <w:t>提示信息：被腐烂</w:t>
      </w:r>
      <w:r w:rsidR="00631CF6">
        <w:rPr>
          <w:rFonts w:hint="eastAsia"/>
        </w:rPr>
        <w:t>墙壁</w:t>
      </w:r>
      <w:r>
        <w:rPr>
          <w:rFonts w:hint="eastAsia"/>
        </w:rPr>
        <w:t>可以被击破。</w:t>
      </w:r>
    </w:p>
    <w:p w14:paraId="6E1E14CC" w14:textId="77777777" w:rsidR="00CA68E5" w:rsidRDefault="00CA68E5" w:rsidP="006B5212">
      <w:pPr>
        <w:pStyle w:val="a7"/>
        <w:ind w:left="1260" w:firstLineChars="0" w:firstLine="0"/>
      </w:pPr>
    </w:p>
    <w:p w14:paraId="3F13412A" w14:textId="6FABCAA8" w:rsidR="006B5212" w:rsidRDefault="006B5212" w:rsidP="006B5212">
      <w:pPr>
        <w:pStyle w:val="a7"/>
        <w:ind w:left="1260" w:firstLineChars="0" w:firstLine="0"/>
      </w:pPr>
      <w:r>
        <w:t>C</w:t>
      </w:r>
      <w:r>
        <w:rPr>
          <w:rFonts w:hint="eastAsia"/>
        </w:rPr>
        <w:t>ase（</w:t>
      </w:r>
      <w:r w:rsidR="00576DA7">
        <w:rPr>
          <w:rFonts w:hint="eastAsia"/>
        </w:rPr>
        <w:t>玩家第一次调查</w:t>
      </w:r>
      <w:r w:rsidR="00AB267B">
        <w:rPr>
          <w:rFonts w:hint="eastAsia"/>
        </w:rPr>
        <w:t>图书室的</w:t>
      </w:r>
      <w:r w:rsidR="00576DA7">
        <w:rPr>
          <w:rFonts w:hint="eastAsia"/>
        </w:rPr>
        <w:t>书柜</w:t>
      </w:r>
      <w:r>
        <w:rPr>
          <w:rFonts w:hint="eastAsia"/>
        </w:rPr>
        <w:t>）</w:t>
      </w:r>
      <w:r w:rsidR="00576DA7">
        <w:rPr>
          <w:rFonts w:hint="eastAsia"/>
        </w:rPr>
        <w:t>#2</w:t>
      </w:r>
    </w:p>
    <w:p w14:paraId="3BDE86FB" w14:textId="77777777" w:rsidR="00AB267B" w:rsidRDefault="00576DA7" w:rsidP="00576DA7">
      <w:pPr>
        <w:pStyle w:val="a7"/>
        <w:ind w:left="1260" w:firstLineChars="0" w:firstLine="0"/>
      </w:pPr>
      <w:r>
        <w:rPr>
          <w:rFonts w:hint="eastAsia"/>
        </w:rPr>
        <w:t>玩家角色：“这里的书柜里摆满了全是外星文字的图书，</w:t>
      </w:r>
    </w:p>
    <w:p w14:paraId="23575FE4" w14:textId="1B30D816" w:rsidR="00576DA7" w:rsidRDefault="00576DA7" w:rsidP="00AB267B">
      <w:pPr>
        <w:pStyle w:val="a7"/>
        <w:ind w:left="2100" w:firstLineChars="100" w:firstLine="210"/>
        <w:rPr>
          <w:rFonts w:hint="eastAsia"/>
        </w:rPr>
      </w:pPr>
      <w:r>
        <w:rPr>
          <w:rFonts w:hint="eastAsia"/>
        </w:rPr>
        <w:t>要不要拿一本出来看看？”</w:t>
      </w:r>
    </w:p>
    <w:p w14:paraId="519A0016" w14:textId="62ED0D7E" w:rsidR="00576DA7" w:rsidRDefault="00576DA7" w:rsidP="006B5212">
      <w:pPr>
        <w:pStyle w:val="a7"/>
        <w:ind w:left="1260" w:firstLineChars="0" w:firstLine="0"/>
      </w:pPr>
      <w:r>
        <w:rPr>
          <w:rFonts w:hint="eastAsia"/>
        </w:rPr>
        <w:t>同伴：“现在可不是看漫画书的时候。”</w:t>
      </w:r>
    </w:p>
    <w:p w14:paraId="7A73F211" w14:textId="4D1A7B9F" w:rsidR="00576DA7" w:rsidRDefault="00576DA7" w:rsidP="006B5212">
      <w:pPr>
        <w:pStyle w:val="a7"/>
        <w:ind w:left="1260" w:firstLineChars="0" w:firstLine="0"/>
      </w:pPr>
    </w:p>
    <w:p w14:paraId="0C056FF0" w14:textId="35915CB0" w:rsidR="00576DA7" w:rsidRDefault="00576DA7" w:rsidP="006B5212">
      <w:pPr>
        <w:pStyle w:val="a7"/>
        <w:ind w:left="1260" w:firstLineChars="0" w:firstLine="0"/>
      </w:pPr>
      <w:r>
        <w:rPr>
          <w:rFonts w:hint="eastAsia"/>
        </w:rPr>
        <w:t>Case（玩家第二次调查书柜）#2</w:t>
      </w:r>
    </w:p>
    <w:p w14:paraId="249D9119" w14:textId="0F40CDA1" w:rsidR="00576DA7" w:rsidRDefault="00576DA7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DD6B2A">
        <w:rPr>
          <w:rFonts w:hint="eastAsia"/>
        </w:rPr>
        <w:t>也许书里面有些线索。</w:t>
      </w:r>
      <w:r>
        <w:rPr>
          <w:rFonts w:hint="eastAsia"/>
        </w:rPr>
        <w:t>”</w:t>
      </w:r>
    </w:p>
    <w:p w14:paraId="371A550D" w14:textId="46944869" w:rsidR="00DD6B2A" w:rsidRDefault="00DD6B2A" w:rsidP="006B521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旁白（无头像）：“从书柜里掉出了一把钥匙。”</w:t>
      </w:r>
    </w:p>
    <w:p w14:paraId="22F5F20D" w14:textId="0FBAD556" w:rsidR="00576DA7" w:rsidRDefault="00576DA7" w:rsidP="006B5212">
      <w:pPr>
        <w:pStyle w:val="a7"/>
        <w:ind w:left="1260" w:firstLineChars="0" w:firstLine="0"/>
      </w:pPr>
      <w:r>
        <w:rPr>
          <w:rFonts w:hint="eastAsia"/>
        </w:rPr>
        <w:t>同伴·：“</w:t>
      </w:r>
      <w:r w:rsidR="00DD6B2A">
        <w:rPr>
          <w:rFonts w:hint="eastAsia"/>
        </w:rPr>
        <w:t>找到钥匙了？快去看看是</w:t>
      </w:r>
      <w:r w:rsidR="00AB267B">
        <w:rPr>
          <w:rFonts w:hint="eastAsia"/>
        </w:rPr>
        <w:t>哪</w:t>
      </w:r>
      <w:r w:rsidR="00DD6B2A">
        <w:rPr>
          <w:rFonts w:hint="eastAsia"/>
        </w:rPr>
        <w:t>一道门的吧。</w:t>
      </w:r>
      <w:r>
        <w:rPr>
          <w:rFonts w:hint="eastAsia"/>
        </w:rPr>
        <w:t>”</w:t>
      </w:r>
    </w:p>
    <w:p w14:paraId="4ED2C218" w14:textId="10C4C07A" w:rsidR="00DD6B2A" w:rsidRDefault="00DD6B2A" w:rsidP="006B5212">
      <w:pPr>
        <w:pStyle w:val="a7"/>
        <w:ind w:left="1260" w:firstLineChars="0" w:firstLine="0"/>
      </w:pPr>
    </w:p>
    <w:p w14:paraId="6718C0F7" w14:textId="36382021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Case（玩家打开配电室的机器）#2</w:t>
      </w:r>
    </w:p>
    <w:p w14:paraId="72899DC0" w14:textId="548D9894" w:rsidR="00DD6B2A" w:rsidRDefault="00DD6B2A" w:rsidP="00DD6B2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玩家角色：“轰隆隆的声音从地底发出来……灯开了</w:t>
      </w:r>
      <w:r>
        <w:t>?</w:t>
      </w:r>
      <w:r>
        <w:rPr>
          <w:rFonts w:hint="eastAsia"/>
        </w:rPr>
        <w:t>”</w:t>
      </w:r>
    </w:p>
    <w:p w14:paraId="3DED50A6" w14:textId="39FA13B1" w:rsidR="00AB267B" w:rsidRDefault="00AB267B" w:rsidP="00AB267B">
      <w:pPr>
        <w:pStyle w:val="a7"/>
        <w:ind w:left="1260" w:firstLineChars="0" w:firstLine="0"/>
      </w:pPr>
      <w:r>
        <w:rPr>
          <w:rFonts w:hint="eastAsia"/>
        </w:rPr>
        <w:lastRenderedPageBreak/>
        <w:t>Case（玩家</w:t>
      </w:r>
      <w:r>
        <w:rPr>
          <w:rFonts w:hint="eastAsia"/>
        </w:rPr>
        <w:t>调查保卫处的衣架</w:t>
      </w:r>
      <w:r>
        <w:rPr>
          <w:rFonts w:hint="eastAsia"/>
        </w:rPr>
        <w:t>）#2</w:t>
      </w:r>
    </w:p>
    <w:p w14:paraId="7718A02D" w14:textId="008C1E3A" w:rsidR="00DD6B2A" w:rsidRDefault="00AB267B" w:rsidP="006B5212">
      <w:pPr>
        <w:pStyle w:val="a7"/>
        <w:ind w:left="1260" w:firstLineChars="0" w:firstLine="0"/>
      </w:pPr>
      <w:r>
        <w:rPr>
          <w:rFonts w:hint="eastAsia"/>
        </w:rPr>
        <w:t>玩家角色：“又找到一把钥匙。“</w:t>
      </w:r>
    </w:p>
    <w:p w14:paraId="6E549537" w14:textId="77777777" w:rsidR="00AB267B" w:rsidRDefault="00AB267B" w:rsidP="006B5212">
      <w:pPr>
        <w:pStyle w:val="a7"/>
        <w:ind w:left="1260" w:firstLineChars="0" w:firstLine="0"/>
        <w:rPr>
          <w:rFonts w:hint="eastAsia"/>
        </w:rPr>
      </w:pPr>
    </w:p>
    <w:p w14:paraId="1E98FAA5" w14:textId="490F1DF7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Case（玩家</w:t>
      </w:r>
      <w:r w:rsidR="00AB267B">
        <w:rPr>
          <w:rFonts w:hint="eastAsia"/>
        </w:rPr>
        <w:t>破墙而入后</w:t>
      </w:r>
      <w:r>
        <w:rPr>
          <w:rFonts w:hint="eastAsia"/>
        </w:rPr>
        <w:t>）#2</w:t>
      </w:r>
    </w:p>
    <w:p w14:paraId="7EADAA94" w14:textId="1DE46150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玩家角色：“厕所里竟然有个士兵的尸体……”</w:t>
      </w:r>
    </w:p>
    <w:p w14:paraId="338B4EB0" w14:textId="31B0D5F7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同伴：“一定是</w:t>
      </w:r>
      <w:r w:rsidR="00AB267B">
        <w:rPr>
          <w:rFonts w:hint="eastAsia"/>
        </w:rPr>
        <w:t>上厕所的时候</w:t>
      </w:r>
      <w:r>
        <w:rPr>
          <w:rFonts w:hint="eastAsia"/>
        </w:rPr>
        <w:t>被泥浆堵住了门。”</w:t>
      </w:r>
    </w:p>
    <w:p w14:paraId="22A6CB23" w14:textId="184AB26B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AB267B">
        <w:rPr>
          <w:rFonts w:hint="eastAsia"/>
        </w:rPr>
        <w:t>他的</w:t>
      </w:r>
      <w:r>
        <w:rPr>
          <w:rFonts w:hint="eastAsia"/>
        </w:rPr>
        <w:t>同伴</w:t>
      </w:r>
      <w:r w:rsidR="00AB267B">
        <w:rPr>
          <w:rFonts w:hint="eastAsia"/>
        </w:rPr>
        <w:t>为什么不</w:t>
      </w:r>
      <w:r>
        <w:rPr>
          <w:rFonts w:hint="eastAsia"/>
        </w:rPr>
        <w:t>来帮他</w:t>
      </w:r>
      <w:r w:rsidR="00AB267B">
        <w:rPr>
          <w:rFonts w:hint="eastAsia"/>
        </w:rPr>
        <w:t>？</w:t>
      </w:r>
      <w:r>
        <w:rPr>
          <w:rFonts w:hint="eastAsia"/>
        </w:rPr>
        <w:t>”</w:t>
      </w:r>
    </w:p>
    <w:p w14:paraId="27AFE70C" w14:textId="2D25AC64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同伴：“可能当时发生了什么紧急事件</w:t>
      </w:r>
      <w:r w:rsidR="00AB267B">
        <w:rPr>
          <w:rFonts w:hint="eastAsia"/>
        </w:rPr>
        <w:t>，所以大家都不在吧。</w:t>
      </w:r>
      <w:r>
        <w:rPr>
          <w:rFonts w:hint="eastAsia"/>
        </w:rPr>
        <w:t>”</w:t>
      </w:r>
    </w:p>
    <w:p w14:paraId="48F1628B" w14:textId="29F21742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玩家角色：“话说回来……这么多年过去了，尸体保存的如此完好也是很奇怪。“</w:t>
      </w:r>
    </w:p>
    <w:p w14:paraId="4772F73F" w14:textId="736F2C34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同伴：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这个星球上奇怪的事情还少吗“</w:t>
      </w:r>
    </w:p>
    <w:p w14:paraId="0AFFBBEF" w14:textId="2FCAECA8" w:rsidR="00DD6B2A" w:rsidRDefault="00DD6B2A" w:rsidP="006B5212">
      <w:pPr>
        <w:pStyle w:val="a7"/>
        <w:ind w:left="1260" w:firstLineChars="0" w:firstLine="0"/>
      </w:pPr>
    </w:p>
    <w:p w14:paraId="16E5AD98" w14:textId="65965E4C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Case（玩家调查尸体）#2</w:t>
      </w:r>
    </w:p>
    <w:p w14:paraId="54AC65C5" w14:textId="63FD704F" w:rsidR="00DD6B2A" w:rsidRDefault="00DD6B2A" w:rsidP="006B5212">
      <w:pPr>
        <w:pStyle w:val="a7"/>
        <w:ind w:left="1260" w:firstLineChars="0" w:firstLine="0"/>
      </w:pPr>
      <w:r>
        <w:rPr>
          <w:rFonts w:hint="eastAsia"/>
        </w:rPr>
        <w:t>玩家角色：“找到一张门禁卡。“</w:t>
      </w:r>
    </w:p>
    <w:p w14:paraId="0CCA6FE7" w14:textId="4D33A54B" w:rsidR="00AB267B" w:rsidRDefault="00AB267B" w:rsidP="006B5212">
      <w:pPr>
        <w:pStyle w:val="a7"/>
        <w:ind w:left="1260" w:firstLineChars="0" w:firstLine="0"/>
      </w:pPr>
    </w:p>
    <w:p w14:paraId="515906D0" w14:textId="0093331C" w:rsidR="00AB267B" w:rsidRDefault="00AB267B" w:rsidP="006B5212">
      <w:pPr>
        <w:pStyle w:val="a7"/>
        <w:ind w:left="1260" w:firstLineChars="0" w:firstLine="0"/>
      </w:pPr>
      <w:r>
        <w:rPr>
          <w:rFonts w:hint="eastAsia"/>
        </w:rPr>
        <w:t>Case（玩家用</w:t>
      </w:r>
      <w:proofErr w:type="gramStart"/>
      <w:r>
        <w:rPr>
          <w:rFonts w:hint="eastAsia"/>
        </w:rPr>
        <w:t>门禁卡</w:t>
      </w:r>
      <w:proofErr w:type="gramEnd"/>
      <w:r>
        <w:rPr>
          <w:rFonts w:hint="eastAsia"/>
        </w:rPr>
        <w:t>打开门后）#2</w:t>
      </w:r>
    </w:p>
    <w:p w14:paraId="2A1C605C" w14:textId="126B9D7A" w:rsidR="00AB267B" w:rsidRDefault="00AB267B" w:rsidP="006B5212">
      <w:pPr>
        <w:pStyle w:val="a7"/>
        <w:ind w:left="1260" w:firstLineChars="0" w:firstLine="0"/>
      </w:pPr>
      <w:r>
        <w:rPr>
          <w:rFonts w:hint="eastAsia"/>
        </w:rPr>
        <w:t>玩家角色：“门开了，前面就是通往下一层的楼梯了。“</w:t>
      </w:r>
    </w:p>
    <w:p w14:paraId="4584FE21" w14:textId="502027D5" w:rsidR="00AB267B" w:rsidRPr="00DD6B2A" w:rsidRDefault="00AB267B" w:rsidP="006B521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同伴：“小心。</w:t>
      </w:r>
      <w:bookmarkStart w:id="1" w:name="_GoBack"/>
      <w:bookmarkEnd w:id="1"/>
      <w:r>
        <w:rPr>
          <w:rFonts w:hint="eastAsia"/>
        </w:rPr>
        <w:t>“</w:t>
      </w:r>
    </w:p>
    <w:p w14:paraId="625E9C9E" w14:textId="7ADF0183" w:rsidR="006B5212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14:paraId="2A55FCC5" w14:textId="4E742546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ase（）</w:t>
      </w:r>
    </w:p>
    <w:p w14:paraId="3FCEDB72" w14:textId="0036B96C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看见机关</w:t>
      </w:r>
      <w:r>
        <w:rPr>
          <w:rFonts w:hint="eastAsia"/>
        </w:rPr>
        <w:t>）</w:t>
      </w:r>
    </w:p>
    <w:p w14:paraId="6761183D" w14:textId="2FC34685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玩家角色：“”</w:t>
      </w:r>
    </w:p>
    <w:p w14:paraId="7DC581FF" w14:textId="58C6BB62" w:rsidR="006B5212" w:rsidRDefault="006B5212" w:rsidP="006B5212">
      <w:pPr>
        <w:pStyle w:val="a7"/>
        <w:ind w:left="1080" w:firstLineChars="0" w:firstLine="180"/>
      </w:pPr>
      <w:r>
        <w:t>C</w:t>
      </w:r>
      <w:r>
        <w:rPr>
          <w:rFonts w:hint="eastAsia"/>
        </w:rPr>
        <w:t>ase（）</w:t>
      </w:r>
    </w:p>
    <w:p w14:paraId="1D190ED2" w14:textId="5B0F755E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ase（）</w:t>
      </w:r>
    </w:p>
    <w:p w14:paraId="584A02B0" w14:textId="77777777" w:rsidR="006B5212" w:rsidRDefault="006B5212" w:rsidP="006B5212">
      <w:pPr>
        <w:pStyle w:val="a7"/>
        <w:ind w:left="360" w:firstLineChars="0" w:firstLine="0"/>
      </w:pPr>
    </w:p>
    <w:p w14:paraId="59854657" w14:textId="7CBA563D" w:rsidR="006B5212" w:rsidRPr="00C004EE" w:rsidRDefault="006B5212" w:rsidP="006B521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14:paraId="2F83E532" w14:textId="0C0774C8" w:rsidR="006B5212" w:rsidRDefault="006B5212" w:rsidP="006B5212">
      <w:pPr>
        <w:pStyle w:val="a7"/>
        <w:ind w:left="1200" w:firstLineChars="0" w:firstLine="6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刚进入第三层后</w:t>
      </w:r>
      <w:r>
        <w:rPr>
          <w:rFonts w:hint="eastAsia"/>
        </w:rPr>
        <w:t>）</w:t>
      </w:r>
      <w:r w:rsidR="00631CF6">
        <w:rPr>
          <w:rFonts w:hint="eastAsia"/>
        </w:rPr>
        <w:t>#2</w:t>
      </w:r>
    </w:p>
    <w:p w14:paraId="76D68CD6" w14:textId="7C8C8469" w:rsidR="00E253C6" w:rsidRDefault="00CF6C97" w:rsidP="00CF6C97">
      <w:pPr>
        <w:pStyle w:val="a7"/>
        <w:ind w:left="1260" w:firstLineChars="0" w:firstLine="0"/>
      </w:pPr>
      <w:r>
        <w:rPr>
          <w:rFonts w:hint="eastAsia"/>
        </w:rPr>
        <w:t>玩家角色：“</w:t>
      </w:r>
      <w:r w:rsidR="00E253C6">
        <w:rPr>
          <w:rFonts w:hint="eastAsia"/>
        </w:rPr>
        <w:t>刚才</w:t>
      </w:r>
      <w:r>
        <w:rPr>
          <w:rFonts w:hint="eastAsia"/>
        </w:rPr>
        <w:t>那场震动似乎造成了不小的破坏，希望之后的道路不会遇阻吧。”</w:t>
      </w:r>
    </w:p>
    <w:p w14:paraId="35C0B7B1" w14:textId="1662B22F" w:rsidR="001444F7" w:rsidRDefault="001444F7" w:rsidP="00CF6C97">
      <w:pPr>
        <w:pStyle w:val="a7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14:paraId="1D950478" w14:textId="77777777" w:rsidR="001444F7" w:rsidRDefault="001444F7" w:rsidP="006B5212">
      <w:pPr>
        <w:pStyle w:val="a7"/>
        <w:ind w:left="1140" w:firstLineChars="0" w:firstLine="120"/>
      </w:pPr>
    </w:p>
    <w:p w14:paraId="71FC822F" w14:textId="2F9256A5" w:rsidR="006B5212" w:rsidRDefault="006B5212" w:rsidP="006B5212">
      <w:pPr>
        <w:pStyle w:val="a7"/>
        <w:ind w:left="1140" w:firstLineChars="0" w:firstLine="120"/>
      </w:pPr>
      <w:r>
        <w:t>C</w:t>
      </w:r>
      <w:r>
        <w:rPr>
          <w:rFonts w:hint="eastAsia"/>
        </w:rPr>
        <w:t>ase（取走宝藏后，发生了更猛烈的震动）</w:t>
      </w:r>
      <w:r w:rsidR="00631CF6">
        <w:rPr>
          <w:rFonts w:hint="eastAsia"/>
        </w:rPr>
        <w:t>#2</w:t>
      </w:r>
    </w:p>
    <w:p w14:paraId="7925A64C" w14:textId="6CBC1574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14:paraId="1B3C10B3" w14:textId="068FE7B3" w:rsidR="006B5212" w:rsidRDefault="006B5212" w:rsidP="006B5212">
      <w:pPr>
        <w:pStyle w:val="a7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14:paraId="59B86883" w14:textId="75D7AAE9" w:rsidR="00E253C6" w:rsidRDefault="00E253C6" w:rsidP="006B5212">
      <w:pPr>
        <w:pStyle w:val="a7"/>
        <w:ind w:left="1140" w:firstLineChars="0" w:firstLine="120"/>
      </w:pPr>
      <w:r>
        <w:rPr>
          <w:rFonts w:hint="eastAsia"/>
        </w:rPr>
        <w:t>玩家角色：“墙后面</w:t>
      </w:r>
      <w:r w:rsidR="001444F7">
        <w:rPr>
          <w:rFonts w:hint="eastAsia"/>
        </w:rPr>
        <w:t>似乎</w:t>
      </w:r>
      <w:r>
        <w:rPr>
          <w:rFonts w:hint="eastAsia"/>
        </w:rPr>
        <w:t>有什么动静？”</w:t>
      </w:r>
    </w:p>
    <w:p w14:paraId="3735BF04" w14:textId="6DC4A594" w:rsidR="00E253C6" w:rsidRPr="006B5212" w:rsidRDefault="00E253C6" w:rsidP="006B5212">
      <w:pPr>
        <w:pStyle w:val="a7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14:paraId="3CC73F5A" w14:textId="77777777" w:rsidR="001444F7" w:rsidRDefault="001444F7" w:rsidP="006B5212">
      <w:pPr>
        <w:pStyle w:val="a7"/>
        <w:ind w:left="1080" w:firstLineChars="0" w:firstLine="180"/>
      </w:pPr>
    </w:p>
    <w:p w14:paraId="7F1B28CD" w14:textId="15DC1BCD" w:rsidR="006B5212" w:rsidRDefault="006B5212" w:rsidP="006B5212">
      <w:pPr>
        <w:pStyle w:val="a7"/>
        <w:ind w:left="1080" w:firstLineChars="0" w:firstLine="180"/>
      </w:pPr>
      <w:r>
        <w:t>C</w:t>
      </w:r>
      <w:r>
        <w:rPr>
          <w:rFonts w:hint="eastAsia"/>
        </w:rPr>
        <w:t>ase（</w:t>
      </w:r>
      <w:r w:rsidR="00E253C6">
        <w:rPr>
          <w:rFonts w:hint="eastAsia"/>
        </w:rPr>
        <w:t>与原入口的瓦砾互动后</w:t>
      </w:r>
      <w:r>
        <w:rPr>
          <w:rFonts w:hint="eastAsia"/>
        </w:rPr>
        <w:t>）</w:t>
      </w:r>
      <w:r w:rsidR="00631CF6">
        <w:rPr>
          <w:rFonts w:hint="eastAsia"/>
        </w:rPr>
        <w:t>#2</w:t>
      </w:r>
    </w:p>
    <w:p w14:paraId="25FC11FF" w14:textId="088BF6ED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玩家角色：“可</w:t>
      </w:r>
      <w:r w:rsidR="001444F7">
        <w:rPr>
          <w:rFonts w:hint="eastAsia"/>
        </w:rPr>
        <w:t>，</w:t>
      </w:r>
      <w:r>
        <w:rPr>
          <w:rFonts w:hint="eastAsia"/>
        </w:rPr>
        <w:t>可恶，一定是刚才的震动导致的。”</w:t>
      </w:r>
    </w:p>
    <w:p w14:paraId="68CA513C" w14:textId="13DEFFE6" w:rsidR="00E253C6" w:rsidRDefault="00E253C6" w:rsidP="006B5212">
      <w:pPr>
        <w:pStyle w:val="a7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14:paraId="2C22B435" w14:textId="4714505E" w:rsidR="001444F7" w:rsidRDefault="00E253C6" w:rsidP="00631CF6">
      <w:pPr>
        <w:pStyle w:val="a7"/>
        <w:ind w:left="1080" w:firstLineChars="0" w:firstLine="180"/>
      </w:pPr>
      <w:r>
        <w:rPr>
          <w:rFonts w:hint="eastAsia"/>
        </w:rPr>
        <w:t>（巨虫的吼声）</w:t>
      </w:r>
    </w:p>
    <w:p w14:paraId="715C0501" w14:textId="77777777" w:rsidR="00631CF6" w:rsidRDefault="00631CF6" w:rsidP="00631CF6">
      <w:pPr>
        <w:pStyle w:val="a7"/>
        <w:ind w:left="1080" w:firstLineChars="0" w:firstLine="180"/>
      </w:pPr>
    </w:p>
    <w:p w14:paraId="4FF937AF" w14:textId="0E3F0A45" w:rsidR="006B5212" w:rsidRDefault="006B5212" w:rsidP="006B5212">
      <w:pPr>
        <w:pStyle w:val="a7"/>
        <w:ind w:left="1020" w:firstLineChars="0" w:firstLine="240"/>
      </w:pPr>
      <w:r>
        <w:t>C</w:t>
      </w:r>
      <w:r>
        <w:rPr>
          <w:rFonts w:hint="eastAsia"/>
        </w:rPr>
        <w:t>ase（玩家角色乘坐上电梯后）</w:t>
      </w:r>
      <w:r w:rsidR="00631CF6">
        <w:rPr>
          <w:rFonts w:hint="eastAsia"/>
        </w:rPr>
        <w:t>#2</w:t>
      </w:r>
    </w:p>
    <w:p w14:paraId="6287BF14" w14:textId="2379C113" w:rsidR="006B5212" w:rsidRDefault="006B5212" w:rsidP="006B5212">
      <w:pPr>
        <w:pStyle w:val="a7"/>
        <w:ind w:left="1020" w:firstLineChars="0" w:firstLine="240"/>
      </w:pPr>
      <w:r>
        <w:rPr>
          <w:rFonts w:hint="eastAsia"/>
        </w:rPr>
        <w:t>玩家角色：“</w:t>
      </w:r>
      <w:r w:rsidR="00CF6C97">
        <w:rPr>
          <w:rFonts w:hint="eastAsia"/>
        </w:rPr>
        <w:t>好……</w:t>
      </w:r>
      <w:r>
        <w:rPr>
          <w:rFonts w:hint="eastAsia"/>
        </w:rPr>
        <w:t>好险</w:t>
      </w:r>
      <w:r w:rsidR="00CF6C97">
        <w:rPr>
          <w:rFonts w:hint="eastAsia"/>
        </w:rPr>
        <w:t>，</w:t>
      </w:r>
      <w:r>
        <w:rPr>
          <w:rFonts w:hint="eastAsia"/>
        </w:rPr>
        <w:t>好险……</w:t>
      </w:r>
      <w:r w:rsidR="00E253C6">
        <w:rPr>
          <w:rFonts w:hint="eastAsia"/>
        </w:rPr>
        <w:t>不知道</w:t>
      </w:r>
      <w:r w:rsidR="00631CF6">
        <w:rPr>
          <w:rFonts w:hint="eastAsia"/>
        </w:rPr>
        <w:t>地上</w:t>
      </w:r>
      <w:r w:rsidR="00E253C6">
        <w:rPr>
          <w:rFonts w:hint="eastAsia"/>
        </w:rPr>
        <w:t>那边没事吧。</w:t>
      </w:r>
      <w:r>
        <w:rPr>
          <w:rFonts w:hint="eastAsia"/>
        </w:rPr>
        <w:t>”</w:t>
      </w:r>
    </w:p>
    <w:p w14:paraId="10F0BEBC" w14:textId="08981303" w:rsidR="00631CF6" w:rsidRDefault="00631CF6" w:rsidP="006B5212">
      <w:pPr>
        <w:pStyle w:val="a7"/>
        <w:ind w:left="1020" w:firstLineChars="0" w:firstLine="240"/>
      </w:pPr>
      <w:r>
        <w:rPr>
          <w:rFonts w:hint="eastAsia"/>
        </w:rPr>
        <w:lastRenderedPageBreak/>
        <w:t>（屏幕变黑，游戏结束）</w:t>
      </w:r>
    </w:p>
    <w:p w14:paraId="6D6A522F" w14:textId="77777777" w:rsidR="00303355" w:rsidRPr="00303355" w:rsidRDefault="00303355"/>
    <w:p w14:paraId="3893BCAD" w14:textId="48211274" w:rsidR="00E542F6" w:rsidRDefault="006F7D3C" w:rsidP="00631CF6">
      <w:pPr>
        <w:pStyle w:val="2"/>
      </w:pPr>
      <w:r>
        <w:rPr>
          <w:rFonts w:hint="eastAsia"/>
        </w:rPr>
        <w:t>道具</w:t>
      </w:r>
    </w:p>
    <w:p w14:paraId="5458676A" w14:textId="7797A8F6" w:rsidR="00631CF6" w:rsidRDefault="00631CF6">
      <w:r>
        <w:rPr>
          <w:rFonts w:hint="eastAsia"/>
        </w:rPr>
        <w:t>红色钥匙</w:t>
      </w:r>
    </w:p>
    <w:p w14:paraId="637DEE08" w14:textId="1267B6EC" w:rsidR="00631CF6" w:rsidRDefault="00631CF6">
      <w:r>
        <w:rPr>
          <w:rFonts w:hint="eastAsia"/>
        </w:rPr>
        <w:t>绿色钥匙</w:t>
      </w:r>
    </w:p>
    <w:p w14:paraId="2FE12B77" w14:textId="215B392C" w:rsidR="00631CF6" w:rsidRDefault="00631CF6">
      <w:r>
        <w:rPr>
          <w:rFonts w:hint="eastAsia"/>
        </w:rPr>
        <w:t>门禁卡</w:t>
      </w:r>
    </w:p>
    <w:p w14:paraId="43AD113F" w14:textId="43065E9C" w:rsidR="00631CF6" w:rsidRDefault="00631CF6">
      <w:r>
        <w:rPr>
          <w:rFonts w:hint="eastAsia"/>
        </w:rPr>
        <w:t>宝藏</w:t>
      </w:r>
    </w:p>
    <w:p w14:paraId="66686D8C" w14:textId="4F3F7CC2" w:rsidR="00631CF6" w:rsidRDefault="00631CF6"/>
    <w:p w14:paraId="51A203B4" w14:textId="77777777" w:rsidR="00631CF6" w:rsidRDefault="00631CF6"/>
    <w:p w14:paraId="2CBFB3FA" w14:textId="5168515D" w:rsidR="006F7D3C" w:rsidRPr="006F7D3C" w:rsidRDefault="006F7D3C"/>
    <w:p w14:paraId="2A064AEE" w14:textId="3AA5956F" w:rsidR="006F7D3C" w:rsidRPr="00631CF6" w:rsidRDefault="006F7D3C" w:rsidP="00631CF6">
      <w:pPr>
        <w:pStyle w:val="2"/>
      </w:pPr>
      <w:r w:rsidRPr="00631CF6">
        <w:rPr>
          <w:rFonts w:hint="eastAsia"/>
        </w:rPr>
        <w:t>游戏</w:t>
      </w:r>
      <w:r w:rsidR="00631CF6">
        <w:rPr>
          <w:rFonts w:hint="eastAsia"/>
        </w:rPr>
        <w:t>要点</w:t>
      </w:r>
      <w:r w:rsidRPr="00631CF6">
        <w:rPr>
          <w:rFonts w:hint="eastAsia"/>
        </w:rPr>
        <w:t>：</w:t>
      </w:r>
    </w:p>
    <w:p w14:paraId="0AE6A259" w14:textId="663DFC34" w:rsidR="00E542F6" w:rsidRDefault="00E542F6">
      <w:r>
        <w:rPr>
          <w:rFonts w:hint="eastAsia"/>
        </w:rPr>
        <w:t>虫子不能直接通过门</w:t>
      </w:r>
      <w:r w:rsidR="00631CF6">
        <w:rPr>
          <w:rFonts w:hint="eastAsia"/>
        </w:rPr>
        <w:t>和拐角时</w:t>
      </w:r>
      <w:r>
        <w:rPr>
          <w:rFonts w:hint="eastAsia"/>
        </w:rPr>
        <w:t>而需要使用一次肢体攻击，才可以继续前行</w:t>
      </w:r>
    </w:p>
    <w:p w14:paraId="217533EF" w14:textId="2856296C" w:rsidR="00E542F6" w:rsidRDefault="00E542F6"/>
    <w:p w14:paraId="49F839AA" w14:textId="709C272E" w:rsidR="00E542F6" w:rsidRDefault="00E542F6" w:rsidP="00631CF6">
      <w:pPr>
        <w:pStyle w:val="2"/>
      </w:pPr>
      <w:r>
        <w:rPr>
          <w:rFonts w:hint="eastAsia"/>
        </w:rPr>
        <w:t>虫子：</w:t>
      </w:r>
    </w:p>
    <w:p w14:paraId="7F13DFCB" w14:textId="7EDC370A" w:rsidR="00E542F6" w:rsidRDefault="00E542F6" w:rsidP="00E542F6">
      <w:r>
        <w:rPr>
          <w:rFonts w:hint="eastAsia"/>
        </w:rPr>
        <w:t>冲刺：虫子在距离玩家直线距离达到一定长度时会触发冲刺效果。</w:t>
      </w:r>
    </w:p>
    <w:p w14:paraId="61387896" w14:textId="52A0F156" w:rsidR="00E542F6" w:rsidRDefault="00E542F6" w:rsidP="00E542F6">
      <w:r>
        <w:rPr>
          <w:rFonts w:hint="eastAsia"/>
        </w:rPr>
        <w:t>撕咬：玩家距离虫子的正面头部</w:t>
      </w:r>
      <w:proofErr w:type="gramStart"/>
      <w:r>
        <w:rPr>
          <w:rFonts w:hint="eastAsia"/>
        </w:rPr>
        <w:t>过近会直接</w:t>
      </w:r>
      <w:proofErr w:type="gramEnd"/>
      <w:r>
        <w:rPr>
          <w:rFonts w:hint="eastAsia"/>
        </w:rPr>
        <w:t>死亡。</w:t>
      </w:r>
    </w:p>
    <w:p w14:paraId="3C764D97" w14:textId="5248E777" w:rsidR="00E542F6" w:rsidRPr="00E542F6" w:rsidRDefault="00E542F6"/>
    <w:p w14:paraId="08F3A8DF" w14:textId="5C2487BB" w:rsidR="006F7D3C" w:rsidRDefault="006F7D3C"/>
    <w:p w14:paraId="0077EFCC" w14:textId="77777777" w:rsidR="009F20ED" w:rsidRDefault="009F20ED"/>
    <w:p w14:paraId="5760F6BA" w14:textId="5C2CD854" w:rsidR="006F7D3C" w:rsidRDefault="006F7D3C" w:rsidP="00631CF6">
      <w:pPr>
        <w:pStyle w:val="2"/>
      </w:pPr>
      <w:r>
        <w:rPr>
          <w:rFonts w:hint="eastAsia"/>
        </w:rPr>
        <w:t>注意点</w:t>
      </w:r>
    </w:p>
    <w:p w14:paraId="3F73F637" w14:textId="54EBCAF2" w:rsidR="006F7D3C" w:rsidRDefault="006F7D3C">
      <w:r>
        <w:rPr>
          <w:rFonts w:hint="eastAsia"/>
        </w:rPr>
        <w:t>光源一开始由主角自带的提灯提供，主角可以发现灯光的开关，当虫子冲出后光源应该</w:t>
      </w:r>
      <w:r w:rsidR="00E542F6">
        <w:rPr>
          <w:rFonts w:hint="eastAsia"/>
        </w:rPr>
        <w:t>产生频率</w:t>
      </w:r>
      <w:r>
        <w:rPr>
          <w:rFonts w:hint="eastAsia"/>
        </w:rPr>
        <w:t>不稳定</w:t>
      </w:r>
      <w:r w:rsidR="00E542F6">
        <w:rPr>
          <w:rFonts w:hint="eastAsia"/>
        </w:rPr>
        <w:t>的闪动</w:t>
      </w:r>
    </w:p>
    <w:p w14:paraId="01A86396" w14:textId="77777777" w:rsidR="00631CF6" w:rsidRDefault="006F7D3C">
      <w:r>
        <w:rPr>
          <w:rFonts w:hint="eastAsia"/>
        </w:rPr>
        <w:t>木</w:t>
      </w:r>
      <w:r w:rsidR="00E542F6">
        <w:rPr>
          <w:rFonts w:hint="eastAsia"/>
        </w:rPr>
        <w:t>墙</w:t>
      </w:r>
      <w:r>
        <w:rPr>
          <w:rFonts w:hint="eastAsia"/>
        </w:rPr>
        <w:t>可以被击碎，石头墙不可以</w:t>
      </w:r>
    </w:p>
    <w:p w14:paraId="269C13DC" w14:textId="2B4142B2" w:rsidR="00903406" w:rsidRDefault="00903406">
      <w:r>
        <w:rPr>
          <w:rFonts w:hint="eastAsia"/>
        </w:rPr>
        <w:t>调整墙体高度，避免遮挡视线，避免减弱代入感</w:t>
      </w:r>
    </w:p>
    <w:p w14:paraId="2CE10120" w14:textId="33E0D4FB" w:rsidR="003D6DA4" w:rsidRDefault="003D6DA4">
      <w:r>
        <w:rPr>
          <w:rFonts w:hint="eastAsia"/>
        </w:rPr>
        <w:t>虫子冲出来后到结束关卡，摄影机</w:t>
      </w:r>
      <w:r w:rsidR="00631CF6">
        <w:rPr>
          <w:rFonts w:hint="eastAsia"/>
        </w:rPr>
        <w:t>一直</w:t>
      </w:r>
      <w:r>
        <w:rPr>
          <w:rFonts w:hint="eastAsia"/>
        </w:rPr>
        <w:t>发生抖动，伴随石头掉落的声音与动画</w:t>
      </w:r>
    </w:p>
    <w:p w14:paraId="194346C0" w14:textId="44FDE5A7" w:rsidR="00903406" w:rsidRDefault="00903406"/>
    <w:p w14:paraId="048B809F" w14:textId="76D1F82D" w:rsidR="006F7D3C" w:rsidRDefault="006F7D3C"/>
    <w:p w14:paraId="567F4DB9" w14:textId="77777777" w:rsidR="001444F7" w:rsidRDefault="001444F7"/>
    <w:p w14:paraId="702ABAD3" w14:textId="7C25F044" w:rsidR="006F7D3C" w:rsidRDefault="006F7D3C" w:rsidP="00631CF6">
      <w:pPr>
        <w:pStyle w:val="2"/>
      </w:pPr>
      <w:r>
        <w:rPr>
          <w:rFonts w:hint="eastAsia"/>
        </w:rPr>
        <w:lastRenderedPageBreak/>
        <w:t>效果营造：</w:t>
      </w:r>
    </w:p>
    <w:p w14:paraId="19F38EFA" w14:textId="77777777" w:rsidR="003D6DA4" w:rsidRDefault="006F7D3C" w:rsidP="00631CF6">
      <w:pPr>
        <w:pStyle w:val="3"/>
      </w:pPr>
      <w:r>
        <w:rPr>
          <w:rFonts w:hint="eastAsia"/>
        </w:rPr>
        <w:t>声音：</w:t>
      </w:r>
    </w:p>
    <w:p w14:paraId="5BD17B9D" w14:textId="6DD1854B" w:rsidR="006F7D3C" w:rsidRDefault="006F7D3C">
      <w:r>
        <w:rPr>
          <w:rFonts w:hint="eastAsia"/>
        </w:rPr>
        <w:t>开始界面刮风</w:t>
      </w:r>
    </w:p>
    <w:p w14:paraId="0792362A" w14:textId="51B52519" w:rsidR="006F7D3C" w:rsidRDefault="006F7D3C">
      <w:r>
        <w:rPr>
          <w:rFonts w:hint="eastAsia"/>
        </w:rPr>
        <w:t>第一层可以听见地上石头滚动的声音</w:t>
      </w:r>
    </w:p>
    <w:p w14:paraId="2D5D15E9" w14:textId="7D829D0E" w:rsidR="006F7D3C" w:rsidRDefault="006F7D3C">
      <w:r>
        <w:rPr>
          <w:rFonts w:hint="eastAsia"/>
        </w:rPr>
        <w:t>第二层可以</w:t>
      </w:r>
      <w:r w:rsidR="00903406">
        <w:rPr>
          <w:rFonts w:hint="eastAsia"/>
        </w:rPr>
        <w:t>部分场景能</w:t>
      </w:r>
      <w:r>
        <w:rPr>
          <w:rFonts w:hint="eastAsia"/>
        </w:rPr>
        <w:t>听见</w:t>
      </w:r>
      <w:r w:rsidR="00903406">
        <w:rPr>
          <w:rFonts w:hint="eastAsia"/>
        </w:rPr>
        <w:t>滴水，寒风的声音</w:t>
      </w:r>
    </w:p>
    <w:p w14:paraId="16D026A3" w14:textId="22F85740" w:rsidR="003D6DA4" w:rsidRDefault="003D6DA4">
      <w:r>
        <w:rPr>
          <w:rFonts w:hint="eastAsia"/>
        </w:rPr>
        <w:t>第三层可以部分场景听见虫子的低鸣，泉水流动的声音。</w:t>
      </w:r>
    </w:p>
    <w:p w14:paraId="2C37F9CF" w14:textId="39F58468" w:rsidR="001444F7" w:rsidRDefault="001444F7">
      <w:r>
        <w:rPr>
          <w:rFonts w:hint="eastAsia"/>
        </w:rPr>
        <w:t>乘坐电梯离开时，播放凯旋音乐（误）</w:t>
      </w:r>
    </w:p>
    <w:p w14:paraId="76B7F38C" w14:textId="0A074C55" w:rsidR="006F7D3C" w:rsidRDefault="006F7D3C"/>
    <w:p w14:paraId="10F9F125" w14:textId="77777777" w:rsidR="003D6DA4" w:rsidRDefault="003D6DA4"/>
    <w:p w14:paraId="0D4CA456" w14:textId="32810ECC" w:rsidR="006F7D3C" w:rsidRDefault="006F7D3C" w:rsidP="00631CF6">
      <w:pPr>
        <w:pStyle w:val="3"/>
      </w:pPr>
      <w:r>
        <w:rPr>
          <w:rFonts w:hint="eastAsia"/>
        </w:rPr>
        <w:t>视觉</w:t>
      </w:r>
      <w:r w:rsidR="001444F7">
        <w:rPr>
          <w:rFonts w:hint="eastAsia"/>
        </w:rPr>
        <w:t>细节</w:t>
      </w:r>
      <w:r>
        <w:rPr>
          <w:rFonts w:hint="eastAsia"/>
        </w:rPr>
        <w:t>：</w:t>
      </w:r>
    </w:p>
    <w:p w14:paraId="1896B9CE" w14:textId="77777777" w:rsidR="001444F7" w:rsidRDefault="001444F7"/>
    <w:p w14:paraId="4BCE0119" w14:textId="279EF945" w:rsidR="001444F7" w:rsidRDefault="001444F7">
      <w:r>
        <w:rPr>
          <w:rFonts w:hint="eastAsia"/>
        </w:rPr>
        <w:t>第一层</w:t>
      </w:r>
    </w:p>
    <w:p w14:paraId="4E19E1E6" w14:textId="18CD9C78" w:rsidR="001444F7" w:rsidRDefault="001444F7">
      <w:r>
        <w:rPr>
          <w:rFonts w:hint="eastAsia"/>
        </w:rPr>
        <w:t>第二层</w:t>
      </w:r>
    </w:p>
    <w:p w14:paraId="62B64915" w14:textId="0CDDF66E" w:rsidR="006F7D3C" w:rsidRDefault="006F7D3C">
      <w:r>
        <w:rPr>
          <w:rFonts w:hint="eastAsia"/>
        </w:rPr>
        <w:t>第三层可以</w:t>
      </w:r>
      <w:r w:rsidR="003D6DA4">
        <w:rPr>
          <w:rFonts w:hint="eastAsia"/>
        </w:rPr>
        <w:t>看见</w:t>
      </w:r>
      <w:r w:rsidR="001444F7">
        <w:rPr>
          <w:rFonts w:hint="eastAsia"/>
        </w:rPr>
        <w:t>黑暗处爬动的虫子</w:t>
      </w:r>
    </w:p>
    <w:p w14:paraId="42B0CCC7" w14:textId="535778C6" w:rsidR="00E542F6" w:rsidRDefault="00E542F6"/>
    <w:sectPr w:rsidR="00E542F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913A" w14:textId="77777777" w:rsidR="004B39BD" w:rsidRDefault="004B39BD" w:rsidP="00561DDC">
      <w:r>
        <w:separator/>
      </w:r>
    </w:p>
  </w:endnote>
  <w:endnote w:type="continuationSeparator" w:id="0">
    <w:p w14:paraId="6FA1C5FC" w14:textId="77777777" w:rsidR="004B39BD" w:rsidRDefault="004B39BD" w:rsidP="00561DDC">
      <w:r>
        <w:continuationSeparator/>
      </w:r>
    </w:p>
  </w:endnote>
  <w:endnote w:type="continuationNotice" w:id="1">
    <w:p w14:paraId="15C77280" w14:textId="77777777" w:rsidR="004B39BD" w:rsidRDefault="004B3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08F94" w14:textId="77777777" w:rsidR="007A2B0F" w:rsidRDefault="007A2B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2D06" w14:textId="77777777" w:rsidR="004B39BD" w:rsidRDefault="004B39BD" w:rsidP="00561DDC">
      <w:r>
        <w:separator/>
      </w:r>
    </w:p>
  </w:footnote>
  <w:footnote w:type="continuationSeparator" w:id="0">
    <w:p w14:paraId="0340FA77" w14:textId="77777777" w:rsidR="004B39BD" w:rsidRDefault="004B39BD" w:rsidP="00561DDC">
      <w:r>
        <w:continuationSeparator/>
      </w:r>
    </w:p>
  </w:footnote>
  <w:footnote w:type="continuationNotice" w:id="1">
    <w:p w14:paraId="0A02C390" w14:textId="77777777" w:rsidR="004B39BD" w:rsidRDefault="004B3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FBD8" w14:textId="77777777" w:rsidR="007A2B0F" w:rsidRDefault="007A2B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崇旭">
    <w15:presenceInfo w15:providerId="None" w15:userId="王崇旭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3"/>
    <w:rsid w:val="00034511"/>
    <w:rsid w:val="00052DC5"/>
    <w:rsid w:val="000A4B56"/>
    <w:rsid w:val="001444F7"/>
    <w:rsid w:val="00165847"/>
    <w:rsid w:val="001F4BE8"/>
    <w:rsid w:val="00217972"/>
    <w:rsid w:val="00303355"/>
    <w:rsid w:val="00315B00"/>
    <w:rsid w:val="00363827"/>
    <w:rsid w:val="003D6DA4"/>
    <w:rsid w:val="0040184C"/>
    <w:rsid w:val="004B39BD"/>
    <w:rsid w:val="004D1758"/>
    <w:rsid w:val="00550F23"/>
    <w:rsid w:val="00561DDC"/>
    <w:rsid w:val="00576DA7"/>
    <w:rsid w:val="005A7F3B"/>
    <w:rsid w:val="005D4371"/>
    <w:rsid w:val="00631CF6"/>
    <w:rsid w:val="00654F4E"/>
    <w:rsid w:val="006B5212"/>
    <w:rsid w:val="006C1C5F"/>
    <w:rsid w:val="006E3A07"/>
    <w:rsid w:val="006E790F"/>
    <w:rsid w:val="006F7D3C"/>
    <w:rsid w:val="00727CC0"/>
    <w:rsid w:val="007765D8"/>
    <w:rsid w:val="007A2B0F"/>
    <w:rsid w:val="007D6830"/>
    <w:rsid w:val="008027C8"/>
    <w:rsid w:val="00844F97"/>
    <w:rsid w:val="00891D17"/>
    <w:rsid w:val="00903406"/>
    <w:rsid w:val="00997F64"/>
    <w:rsid w:val="009F20ED"/>
    <w:rsid w:val="00A149C5"/>
    <w:rsid w:val="00A73357"/>
    <w:rsid w:val="00AB267B"/>
    <w:rsid w:val="00AB79A2"/>
    <w:rsid w:val="00AC56A5"/>
    <w:rsid w:val="00AD50C6"/>
    <w:rsid w:val="00B225BC"/>
    <w:rsid w:val="00B46663"/>
    <w:rsid w:val="00B764FB"/>
    <w:rsid w:val="00BA0102"/>
    <w:rsid w:val="00BA5AFB"/>
    <w:rsid w:val="00BD2CEB"/>
    <w:rsid w:val="00C004EE"/>
    <w:rsid w:val="00CA68E5"/>
    <w:rsid w:val="00CF6383"/>
    <w:rsid w:val="00CF6C97"/>
    <w:rsid w:val="00DD6B2A"/>
    <w:rsid w:val="00DF3D04"/>
    <w:rsid w:val="00E13CCB"/>
    <w:rsid w:val="00E253C6"/>
    <w:rsid w:val="00E25637"/>
    <w:rsid w:val="00E542F6"/>
    <w:rsid w:val="00ED5723"/>
    <w:rsid w:val="00EF24D5"/>
    <w:rsid w:val="00FC3CE7"/>
    <w:rsid w:val="00FE599C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5281"/>
  <w15:chartTrackingRefBased/>
  <w15:docId w15:val="{93B0E4C2-7F27-4AB3-B1C2-5335DCBC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DDC"/>
    <w:rPr>
      <w:sz w:val="18"/>
      <w:szCs w:val="18"/>
    </w:rPr>
  </w:style>
  <w:style w:type="paragraph" w:styleId="a7">
    <w:name w:val="List Paragraph"/>
    <w:basedOn w:val="a"/>
    <w:uiPriority w:val="34"/>
    <w:qFormat/>
    <w:rsid w:val="002179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7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4B56"/>
    <w:rPr>
      <w:b/>
      <w:bCs/>
      <w:sz w:val="32"/>
      <w:szCs w:val="32"/>
    </w:rPr>
  </w:style>
  <w:style w:type="paragraph" w:styleId="a8">
    <w:name w:val="Revision"/>
    <w:hidden/>
    <w:uiPriority w:val="99"/>
    <w:semiHidden/>
    <w:rsid w:val="007A2B0F"/>
  </w:style>
  <w:style w:type="paragraph" w:styleId="a9">
    <w:name w:val="Balloon Text"/>
    <w:basedOn w:val="a"/>
    <w:link w:val="aa"/>
    <w:uiPriority w:val="99"/>
    <w:semiHidden/>
    <w:unhideWhenUsed/>
    <w:rsid w:val="007A2B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2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B86F-FA40-4600-9AA0-028445FC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17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王崇旭</dc:creator>
  <cp:keywords/>
  <dc:description/>
  <cp:lastModifiedBy>王崇旭</cp:lastModifiedBy>
  <cp:revision>11</cp:revision>
  <dcterms:created xsi:type="dcterms:W3CDTF">2017-11-23T10:50:00Z</dcterms:created>
  <dcterms:modified xsi:type="dcterms:W3CDTF">2017-12-19T11:39:00Z</dcterms:modified>
</cp:coreProperties>
</file>